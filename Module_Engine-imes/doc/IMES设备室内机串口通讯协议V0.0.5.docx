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F757C" w14:textId="77777777" w:rsidR="008C6DEF" w:rsidRPr="008C6DEF" w:rsidRDefault="008C6DEF" w:rsidP="008C6DEF">
      <w:pPr>
        <w:jc w:val="center"/>
        <w:rPr>
          <w:rFonts w:asciiTheme="majorEastAsia" w:eastAsiaTheme="majorEastAsia" w:hAnsiTheme="majorEastAsia"/>
          <w:b/>
          <w:color w:val="000000" w:themeColor="text1"/>
          <w:sz w:val="44"/>
          <w:szCs w:val="44"/>
        </w:rPr>
      </w:pPr>
      <w:r w:rsidRPr="008C6DEF">
        <w:rPr>
          <w:rFonts w:asciiTheme="majorEastAsia" w:eastAsiaTheme="majorEastAsia" w:hAnsiTheme="majorEastAsia" w:hint="eastAsia"/>
          <w:b/>
          <w:color w:val="000000" w:themeColor="text1"/>
          <w:sz w:val="44"/>
          <w:szCs w:val="44"/>
        </w:rPr>
        <w:t>IMES室内机设备串口通讯协议</w:t>
      </w:r>
    </w:p>
    <w:p w14:paraId="52F3AA92" w14:textId="77777777" w:rsidR="00553DA3" w:rsidRPr="008C6DEF" w:rsidRDefault="00553DA3" w:rsidP="00395C0B">
      <w:pPr>
        <w:spacing w:line="360" w:lineRule="auto"/>
        <w:rPr>
          <w:rFonts w:ascii="Times New Roman" w:eastAsiaTheme="minorEastAsia" w:hAnsi="Times New Roman" w:cs="Times New Roman"/>
          <w:sz w:val="44"/>
        </w:rPr>
      </w:pPr>
    </w:p>
    <w:p w14:paraId="68E39620" w14:textId="77777777" w:rsidR="00553DA3" w:rsidRPr="00B14B10" w:rsidRDefault="00553DA3" w:rsidP="00395C0B">
      <w:pPr>
        <w:spacing w:line="360" w:lineRule="auto"/>
        <w:rPr>
          <w:rFonts w:ascii="Times New Roman" w:eastAsiaTheme="minorEastAsia" w:hAnsi="Times New Roman" w:cs="Times New Roman"/>
          <w:sz w:val="44"/>
        </w:rPr>
      </w:pPr>
    </w:p>
    <w:p w14:paraId="7E0349D3" w14:textId="77777777" w:rsidR="00553DA3" w:rsidRPr="00B14B10" w:rsidRDefault="00553DA3" w:rsidP="00395C0B">
      <w:pPr>
        <w:spacing w:line="360" w:lineRule="auto"/>
        <w:rPr>
          <w:rFonts w:ascii="Times New Roman" w:eastAsiaTheme="minorEastAsia" w:hAnsi="Times New Roman" w:cs="Times New Roman"/>
          <w:sz w:val="44"/>
        </w:rPr>
      </w:pPr>
    </w:p>
    <w:p w14:paraId="5F341BB0" w14:textId="77777777" w:rsidR="00553DA3" w:rsidRPr="00B14B10" w:rsidRDefault="00553DA3" w:rsidP="00395C0B">
      <w:pPr>
        <w:spacing w:line="360" w:lineRule="auto"/>
        <w:rPr>
          <w:rFonts w:ascii="Times New Roman" w:eastAsiaTheme="minorEastAsia" w:hAnsi="Times New Roman" w:cs="Times New Roman"/>
          <w:sz w:val="44"/>
        </w:rPr>
      </w:pPr>
    </w:p>
    <w:p w14:paraId="6D170879" w14:textId="77777777" w:rsidR="00553DA3" w:rsidRPr="00B14B10" w:rsidRDefault="00553DA3" w:rsidP="00395C0B">
      <w:pPr>
        <w:spacing w:line="360" w:lineRule="auto"/>
        <w:rPr>
          <w:rFonts w:ascii="Times New Roman" w:eastAsiaTheme="minorEastAsia" w:hAnsi="Times New Roman" w:cs="Times New Roman"/>
          <w:sz w:val="44"/>
        </w:rPr>
      </w:pPr>
    </w:p>
    <w:p w14:paraId="27AD0C7C" w14:textId="77777777" w:rsidR="00553DA3" w:rsidRPr="00B14B10" w:rsidRDefault="00553DA3" w:rsidP="00395C0B">
      <w:pPr>
        <w:spacing w:line="360" w:lineRule="auto"/>
        <w:rPr>
          <w:rFonts w:ascii="Times New Roman" w:eastAsiaTheme="minorEastAsia" w:hAnsi="Times New Roman" w:cs="Times New Roman"/>
          <w:sz w:val="44"/>
        </w:rPr>
      </w:pPr>
    </w:p>
    <w:p w14:paraId="34C4B4B5" w14:textId="22198E9C" w:rsidR="00553DA3" w:rsidRPr="00D95F8D" w:rsidRDefault="00A60314" w:rsidP="00395C0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95F8D">
        <w:rPr>
          <w:rFonts w:ascii="Times New Roman" w:eastAsiaTheme="minorEastAsia" w:hAnsi="Times New Roman" w:cs="Times New Roman"/>
          <w:sz w:val="44"/>
        </w:rPr>
        <w:tab/>
      </w:r>
      <w:r w:rsidRPr="00D95F8D">
        <w:rPr>
          <w:rFonts w:ascii="Times New Roman" w:eastAsiaTheme="minorEastAsia" w:hAnsi="Times New Roman" w:cs="Times New Roman"/>
          <w:sz w:val="44"/>
        </w:rPr>
        <w:tab/>
      </w:r>
      <w:r w:rsidRPr="00D95F8D">
        <w:rPr>
          <w:rFonts w:ascii="Times New Roman" w:eastAsiaTheme="minorEastAsia" w:hAnsi="Times New Roman" w:cs="Times New Roman"/>
          <w:sz w:val="44"/>
        </w:rPr>
        <w:tab/>
      </w:r>
      <w:r w:rsidRPr="00D95F8D">
        <w:rPr>
          <w:rFonts w:ascii="Times New Roman" w:eastAsiaTheme="minorEastAsia" w:hAnsi="Times New Roman" w:cs="Times New Roman"/>
          <w:sz w:val="44"/>
        </w:rPr>
        <w:tab/>
      </w:r>
      <w:r w:rsidRPr="00D95F8D">
        <w:rPr>
          <w:rFonts w:ascii="Times New Roman" w:eastAsiaTheme="minorEastAsia" w:hAnsi="Times New Roman" w:cs="Times New Roman"/>
          <w:sz w:val="36"/>
        </w:rPr>
        <w:tab/>
      </w:r>
      <w:r w:rsidRPr="00D95F8D">
        <w:rPr>
          <w:rFonts w:ascii="Times New Roman" w:eastAsiaTheme="minorEastAsia" w:hAnsiTheme="minorEastAsia" w:cs="Times New Roman"/>
          <w:sz w:val="28"/>
          <w:szCs w:val="28"/>
        </w:rPr>
        <w:t>拟制：</w:t>
      </w:r>
      <w:r w:rsidRPr="00D95F8D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A828EE" w:rsidRPr="00D95F8D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proofErr w:type="gramStart"/>
      <w:r w:rsidR="008C6DEF">
        <w:rPr>
          <w:rFonts w:ascii="Times New Roman" w:eastAsiaTheme="minorEastAsia" w:hAnsiTheme="minorEastAsia" w:cs="Times New Roman" w:hint="eastAsia"/>
          <w:color w:val="000000" w:themeColor="text1"/>
          <w:sz w:val="28"/>
          <w:szCs w:val="28"/>
          <w:u w:val="single"/>
        </w:rPr>
        <w:t>智能厨电研究院</w:t>
      </w:r>
      <w:proofErr w:type="gramEnd"/>
      <w:r w:rsidR="00A828EE" w:rsidRPr="00D95F8D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D95F8D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14:paraId="79555E6A" w14:textId="43C34B1D" w:rsidR="00553DA3" w:rsidRPr="00D95F8D" w:rsidRDefault="00A60314" w:rsidP="00395C0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95F8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95F8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95F8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95F8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95F8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95F8D">
        <w:rPr>
          <w:rFonts w:ascii="Times New Roman" w:eastAsiaTheme="minorEastAsia" w:hAnsiTheme="minorEastAsia" w:cs="Times New Roman"/>
          <w:sz w:val="28"/>
          <w:szCs w:val="28"/>
        </w:rPr>
        <w:t>审核：</w:t>
      </w:r>
      <w:r w:rsidRPr="00D95F8D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 xml:space="preserve">  </w:t>
      </w:r>
      <w:r w:rsidR="008C6DEF">
        <w:rPr>
          <w:rFonts w:ascii="Times New Roman" w:eastAsiaTheme="minorEastAsia" w:hAnsiTheme="minorEastAsia" w:cs="Times New Roman" w:hint="eastAsia"/>
          <w:color w:val="000000" w:themeColor="text1"/>
          <w:sz w:val="28"/>
          <w:szCs w:val="28"/>
          <w:u w:val="single"/>
        </w:rPr>
        <w:t xml:space="preserve"> </w:t>
      </w:r>
      <w:r w:rsidR="008C6DEF">
        <w:rPr>
          <w:rFonts w:ascii="Times New Roman" w:eastAsiaTheme="minorEastAsia" w:hAnsiTheme="minorEastAsia" w:cs="Times New Roman"/>
          <w:color w:val="000000" w:themeColor="text1"/>
          <w:sz w:val="28"/>
          <w:szCs w:val="28"/>
          <w:u w:val="single"/>
        </w:rPr>
        <w:t xml:space="preserve">             </w:t>
      </w:r>
      <w:r w:rsidRPr="00D95F8D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 xml:space="preserve">  </w:t>
      </w:r>
    </w:p>
    <w:p w14:paraId="5B140077" w14:textId="30FD0918" w:rsidR="00553DA3" w:rsidRPr="00D95F8D" w:rsidRDefault="00A60314" w:rsidP="00395C0B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</w:pPr>
      <w:r w:rsidRPr="00D95F8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95F8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95F8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95F8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95F8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95F8D">
        <w:rPr>
          <w:rFonts w:ascii="Times New Roman" w:eastAsiaTheme="minorEastAsia" w:hAnsiTheme="minorEastAsia" w:cs="Times New Roman"/>
          <w:sz w:val="28"/>
          <w:szCs w:val="28"/>
        </w:rPr>
        <w:t>日期：</w:t>
      </w:r>
      <w:r w:rsidRPr="00D95F8D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 xml:space="preserve">    </w:t>
      </w:r>
      <w:r w:rsidR="008C6DEF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>2019.11.19</w:t>
      </w:r>
      <w:r w:rsidRPr="00D95F8D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A828EE" w:rsidRPr="00D95F8D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8C6DEF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D95F8D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 xml:space="preserve">  </w:t>
      </w:r>
    </w:p>
    <w:p w14:paraId="2962CE17" w14:textId="77777777" w:rsidR="008D0DAF" w:rsidRPr="00B14B10" w:rsidRDefault="008D0DAF" w:rsidP="00395C0B">
      <w:pPr>
        <w:spacing w:line="360" w:lineRule="auto"/>
        <w:jc w:val="left"/>
        <w:rPr>
          <w:rFonts w:ascii="Times New Roman" w:eastAsiaTheme="minorEastAsia" w:hAnsi="Times New Roman" w:cs="Times New Roman"/>
          <w:b/>
          <w:color w:val="000000" w:themeColor="text1"/>
          <w:sz w:val="40"/>
          <w:szCs w:val="44"/>
          <w:u w:val="single"/>
        </w:rPr>
      </w:pPr>
    </w:p>
    <w:p w14:paraId="4E8921AB" w14:textId="77777777" w:rsidR="008D0DAF" w:rsidRPr="00B14B10" w:rsidRDefault="008D0DAF" w:rsidP="00395C0B">
      <w:pPr>
        <w:spacing w:line="360" w:lineRule="auto"/>
        <w:jc w:val="left"/>
        <w:rPr>
          <w:rFonts w:ascii="Times New Roman" w:eastAsiaTheme="minorEastAsia" w:hAnsi="Times New Roman" w:cs="Times New Roman"/>
          <w:b/>
          <w:color w:val="000000" w:themeColor="text1"/>
          <w:sz w:val="40"/>
          <w:szCs w:val="44"/>
        </w:rPr>
      </w:pPr>
      <w:r w:rsidRPr="00B14B10">
        <w:rPr>
          <w:rFonts w:ascii="Times New Roman" w:eastAsiaTheme="minorEastAsia" w:hAnsi="Times New Roman" w:cs="Times New Roman"/>
          <w:b/>
          <w:color w:val="000000" w:themeColor="text1"/>
          <w:sz w:val="40"/>
          <w:szCs w:val="44"/>
        </w:rPr>
        <w:br w:type="page"/>
      </w:r>
    </w:p>
    <w:p w14:paraId="7DDD8ABD" w14:textId="77777777" w:rsidR="00553DA3" w:rsidRPr="00B14B10" w:rsidRDefault="00A60314" w:rsidP="00395C0B">
      <w:pPr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36"/>
          <w:szCs w:val="32"/>
        </w:rPr>
      </w:pPr>
      <w:r w:rsidRPr="00B14B10">
        <w:rPr>
          <w:rFonts w:ascii="Times New Roman" w:eastAsiaTheme="minorEastAsia" w:hAnsiTheme="minorEastAsia" w:cs="Times New Roman"/>
          <w:b/>
          <w:color w:val="000000" w:themeColor="text1"/>
          <w:sz w:val="36"/>
          <w:szCs w:val="32"/>
        </w:rPr>
        <w:lastRenderedPageBreak/>
        <w:t>修订记录</w:t>
      </w:r>
    </w:p>
    <w:tbl>
      <w:tblPr>
        <w:tblW w:w="8334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18"/>
        <w:gridCol w:w="3974"/>
        <w:gridCol w:w="1133"/>
        <w:gridCol w:w="994"/>
        <w:gridCol w:w="1415"/>
      </w:tblGrid>
      <w:tr w:rsidR="00553DA3" w:rsidRPr="00B14B10" w14:paraId="141E3191" w14:textId="77777777" w:rsidTr="004724C0">
        <w:trPr>
          <w:cantSplit/>
          <w:trHeight w:val="360"/>
          <w:jc w:val="center"/>
        </w:trPr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37206AE6" w14:textId="77777777" w:rsidR="00553DA3" w:rsidRPr="00B14B10" w:rsidRDefault="00A60314" w:rsidP="00395C0B">
            <w:pPr>
              <w:pStyle w:val="a8"/>
              <w:spacing w:line="360" w:lineRule="auto"/>
              <w:rPr>
                <w:rFonts w:eastAsiaTheme="minorEastAsia"/>
                <w:color w:val="000000" w:themeColor="text1"/>
                <w:sz w:val="28"/>
              </w:rPr>
            </w:pPr>
            <w:r w:rsidRPr="00B14B10">
              <w:rPr>
                <w:rFonts w:eastAsiaTheme="minorEastAsia" w:hAnsiTheme="minorEastAsia"/>
                <w:color w:val="000000" w:themeColor="text1"/>
                <w:sz w:val="28"/>
              </w:rPr>
              <w:t>版本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71B1C54E" w14:textId="77777777" w:rsidR="00553DA3" w:rsidRPr="00B14B10" w:rsidRDefault="00A60314" w:rsidP="00395C0B">
            <w:pPr>
              <w:pStyle w:val="a8"/>
              <w:spacing w:line="360" w:lineRule="auto"/>
              <w:rPr>
                <w:rFonts w:eastAsiaTheme="minorEastAsia"/>
                <w:color w:val="000000" w:themeColor="text1"/>
                <w:sz w:val="28"/>
              </w:rPr>
            </w:pPr>
            <w:r w:rsidRPr="00B14B10">
              <w:rPr>
                <w:rFonts w:eastAsiaTheme="minorEastAsia" w:hAnsiTheme="minorEastAsia"/>
                <w:color w:val="000000" w:themeColor="text1"/>
                <w:sz w:val="28"/>
              </w:rPr>
              <w:t>修订内容的描述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4BEB33AD" w14:textId="77777777" w:rsidR="00553DA3" w:rsidRPr="00B14B10" w:rsidRDefault="00A60314" w:rsidP="00395C0B">
            <w:pPr>
              <w:pStyle w:val="a8"/>
              <w:spacing w:line="360" w:lineRule="auto"/>
              <w:rPr>
                <w:rFonts w:eastAsiaTheme="minorEastAsia"/>
                <w:color w:val="000000" w:themeColor="text1"/>
                <w:sz w:val="28"/>
              </w:rPr>
            </w:pPr>
            <w:r w:rsidRPr="00B14B10">
              <w:rPr>
                <w:rFonts w:eastAsiaTheme="minorEastAsia" w:hAnsiTheme="minorEastAsia"/>
                <w:color w:val="000000" w:themeColor="text1"/>
                <w:sz w:val="28"/>
              </w:rPr>
              <w:t>拟制人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192A54E2" w14:textId="77777777" w:rsidR="00553DA3" w:rsidRPr="00B14B10" w:rsidRDefault="00A60314" w:rsidP="00395C0B">
            <w:pPr>
              <w:pStyle w:val="a8"/>
              <w:spacing w:line="360" w:lineRule="auto"/>
              <w:rPr>
                <w:rFonts w:eastAsiaTheme="minorEastAsia"/>
                <w:color w:val="000000" w:themeColor="text1"/>
                <w:sz w:val="28"/>
              </w:rPr>
            </w:pPr>
            <w:r w:rsidRPr="00B14B10">
              <w:rPr>
                <w:rFonts w:eastAsiaTheme="minorEastAsia" w:hAnsiTheme="minorEastAsia"/>
                <w:color w:val="000000" w:themeColor="text1"/>
                <w:sz w:val="28"/>
              </w:rPr>
              <w:t>审核人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08071E33" w14:textId="77777777" w:rsidR="00553DA3" w:rsidRPr="00B14B10" w:rsidRDefault="00A60314" w:rsidP="00395C0B">
            <w:pPr>
              <w:pStyle w:val="a8"/>
              <w:spacing w:line="360" w:lineRule="auto"/>
              <w:rPr>
                <w:rFonts w:eastAsiaTheme="minorEastAsia"/>
                <w:color w:val="000000" w:themeColor="text1"/>
                <w:sz w:val="28"/>
              </w:rPr>
            </w:pPr>
            <w:r w:rsidRPr="00B14B10">
              <w:rPr>
                <w:rFonts w:eastAsiaTheme="minorEastAsia" w:hAnsiTheme="minorEastAsia"/>
                <w:color w:val="000000" w:themeColor="text1"/>
                <w:sz w:val="28"/>
              </w:rPr>
              <w:t>日期</w:t>
            </w:r>
          </w:p>
        </w:tc>
      </w:tr>
      <w:tr w:rsidR="008C6DEF" w:rsidRPr="00B14B10" w14:paraId="68384CB4" w14:textId="77777777" w:rsidTr="008C6DEF">
        <w:trPr>
          <w:cantSplit/>
          <w:trHeight w:val="360"/>
          <w:jc w:val="center"/>
        </w:trPr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05380" w14:textId="52CC4B2A" w:rsidR="008C6DEF" w:rsidRPr="00B14B10" w:rsidRDefault="008C6DEF" w:rsidP="008C6DEF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V0.0.1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04ECF" w14:textId="138B01C8" w:rsidR="008C6DEF" w:rsidRPr="00B14B10" w:rsidRDefault="008C6DEF" w:rsidP="008C6DEF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基于《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Fotile</w:t>
            </w:r>
            <w:proofErr w:type="spellEnd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微蒸烤烟灶消串口通讯协议V2.5.2》创建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C37F5" w14:textId="08F503C2" w:rsidR="008C6DEF" w:rsidRPr="00B14B10" w:rsidRDefault="008C6DEF" w:rsidP="008C6DEF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虞国凯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4BAD43" w14:textId="3A9DE7E4" w:rsidR="008C6DEF" w:rsidRPr="00B14B10" w:rsidRDefault="008C6DEF" w:rsidP="008C6DEF">
            <w:pPr>
              <w:pStyle w:val="a9"/>
              <w:rPr>
                <w:rFonts w:eastAsia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2B577" w14:textId="6A1B907D" w:rsidR="008C6DEF" w:rsidRPr="00B14B10" w:rsidRDefault="008C6DEF" w:rsidP="008C6DEF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2019-11-19</w:t>
            </w:r>
          </w:p>
        </w:tc>
      </w:tr>
      <w:tr w:rsidR="008C6DEF" w:rsidRPr="00B14B10" w14:paraId="2D9F92F4" w14:textId="77777777" w:rsidTr="008C6DEF">
        <w:trPr>
          <w:cantSplit/>
          <w:trHeight w:val="360"/>
          <w:jc w:val="center"/>
        </w:trPr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37140" w14:textId="3F56B1C6" w:rsidR="008C6DEF" w:rsidRPr="00B14B10" w:rsidRDefault="008C6DEF" w:rsidP="008C6DEF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V0.0.2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1F53A" w14:textId="155D72A1" w:rsidR="008C6DEF" w:rsidRPr="00B14B10" w:rsidRDefault="008C6DEF" w:rsidP="008C6DEF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完善6.1章节，需电气确认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991D5" w14:textId="3F92883B" w:rsidR="008C6DEF" w:rsidRPr="00B14B10" w:rsidRDefault="008C6DEF" w:rsidP="008C6DEF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叶枫菲</w:t>
            </w:r>
            <w:proofErr w:type="gramEnd"/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C5140" w14:textId="73811F1D" w:rsidR="008C6DEF" w:rsidRPr="00B14B10" w:rsidRDefault="008C6DEF" w:rsidP="008C6DEF">
            <w:pPr>
              <w:pStyle w:val="a9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陈莉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5D8EB" w14:textId="2888564F" w:rsidR="008C6DEF" w:rsidRPr="00B14B10" w:rsidRDefault="008C6DEF" w:rsidP="008C6DEF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2020-01-13</w:t>
            </w:r>
          </w:p>
        </w:tc>
      </w:tr>
      <w:tr w:rsidR="008C6DEF" w:rsidRPr="00B14B10" w14:paraId="117AE29A" w14:textId="77777777" w:rsidTr="008C6DEF">
        <w:trPr>
          <w:cantSplit/>
          <w:trHeight w:val="360"/>
          <w:jc w:val="center"/>
        </w:trPr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55D7A" w14:textId="3EA6B9A1" w:rsidR="008C6DEF" w:rsidRPr="00B14B10" w:rsidRDefault="008C6DEF" w:rsidP="008C6DEF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V0.0.3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FEC0F" w14:textId="41A7EC21" w:rsidR="008C6DEF" w:rsidRPr="00B14B10" w:rsidRDefault="008C6DEF" w:rsidP="008C6DEF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r w:rsidRPr="00542A92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室内机和</w:t>
            </w:r>
            <w:proofErr w:type="spellStart"/>
            <w:r w:rsidRPr="00542A92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wifi</w:t>
            </w:r>
            <w:proofErr w:type="spellEnd"/>
            <w:r w:rsidRPr="00542A92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模块使用主从模式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，按《方太油烟机通讯协议V8_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》完成初稿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FD404" w14:textId="2F32BDAE" w:rsidR="008C6DEF" w:rsidRPr="00B14B10" w:rsidRDefault="008C6DEF" w:rsidP="008C6DEF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叶枫菲</w:t>
            </w:r>
            <w:proofErr w:type="gramEnd"/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356BC1" w14:textId="77777777" w:rsidR="008C6DEF" w:rsidRPr="00B14B10" w:rsidRDefault="008C6DEF" w:rsidP="008C6DEF">
            <w:pPr>
              <w:pStyle w:val="a9"/>
              <w:rPr>
                <w:rFonts w:eastAsia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39DD5" w14:textId="44C93907" w:rsidR="008C6DEF" w:rsidRPr="00B14B10" w:rsidRDefault="008C6DEF" w:rsidP="008C6DEF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2020-02-11</w:t>
            </w:r>
          </w:p>
        </w:tc>
      </w:tr>
      <w:tr w:rsidR="008C6DEF" w:rsidRPr="00B14B10" w14:paraId="79E918B4" w14:textId="77777777" w:rsidTr="008C6DEF">
        <w:trPr>
          <w:cantSplit/>
          <w:trHeight w:val="360"/>
          <w:jc w:val="center"/>
        </w:trPr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3E8EA" w14:textId="16257E5F" w:rsidR="008C6DEF" w:rsidRPr="00B14B10" w:rsidRDefault="008C6DEF" w:rsidP="008C6DEF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0.0.4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B30F9" w14:textId="0AF08E49" w:rsidR="008C6DEF" w:rsidRPr="00B14B10" w:rsidRDefault="008C6DEF" w:rsidP="008C6DEF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主机轮询字节位置调整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2A3BD" w14:textId="19BE9A22" w:rsidR="008C6DEF" w:rsidRPr="00B14B10" w:rsidRDefault="008C6DEF" w:rsidP="008C6DEF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吴波达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C056FC" w14:textId="402BDB59" w:rsidR="008C6DEF" w:rsidRPr="00B14B10" w:rsidRDefault="008C6DEF" w:rsidP="008C6DEF">
            <w:pPr>
              <w:pStyle w:val="a9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color w:val="000000" w:themeColor="text1"/>
              </w:rPr>
              <w:t>曹明锋</w:t>
            </w:r>
            <w:proofErr w:type="gramEnd"/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5ECC6" w14:textId="00DD1541" w:rsidR="008C6DEF" w:rsidRPr="00B14B10" w:rsidRDefault="008C6DEF" w:rsidP="008C6DEF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020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14</w:t>
            </w:r>
          </w:p>
        </w:tc>
      </w:tr>
      <w:tr w:rsidR="00553DA3" w:rsidRPr="00B14B10" w14:paraId="28BA10B6" w14:textId="77777777" w:rsidTr="004724C0">
        <w:trPr>
          <w:cantSplit/>
          <w:trHeight w:val="360"/>
          <w:jc w:val="center"/>
        </w:trPr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65BB1B" w14:textId="4E6558B9" w:rsidR="00553DA3" w:rsidRPr="00B14B10" w:rsidRDefault="00E750C8" w:rsidP="00751CAD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r w:rsidRPr="00E750C8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V0.0.5</w:t>
            </w: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9F856A" w14:textId="01D954D9" w:rsidR="00553DA3" w:rsidRDefault="00FC3F4B" w:rsidP="00751CAD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  <w:t>1.</w:t>
            </w:r>
            <w:r w:rsidR="00E750C8">
              <w:rPr>
                <w:rFonts w:ascii="Times New Roman" w:eastAsiaTheme="minorEastAsia" w:hAnsi="Times New Roman" w:cs="Times New Roman" w:hint="eastAsia"/>
                <w:color w:val="000000" w:themeColor="text1"/>
                <w:sz w:val="18"/>
                <w:szCs w:val="18"/>
              </w:rPr>
              <w:t>格式内容调整</w:t>
            </w:r>
          </w:p>
          <w:p w14:paraId="45DB42B1" w14:textId="4E544CEA" w:rsidR="00FC3F4B" w:rsidRDefault="00FC3F4B" w:rsidP="00751CAD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  <w:t>2.</w:t>
            </w:r>
            <w:r>
              <w:rPr>
                <w:rFonts w:ascii="Times New Roman" w:eastAsiaTheme="minorEastAsia" w:hAnsi="Times New Roman" w:cs="Times New Roman" w:hint="eastAsia"/>
                <w:color w:val="000000" w:themeColor="text1"/>
                <w:sz w:val="18"/>
                <w:szCs w:val="18"/>
              </w:rPr>
              <w:t>协议字段内容调整</w:t>
            </w:r>
          </w:p>
          <w:p w14:paraId="2EBD90E3" w14:textId="0CCF9541" w:rsidR="00FC3F4B" w:rsidRPr="00B14B10" w:rsidRDefault="00FC3F4B" w:rsidP="00751CAD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="Times New Roman" w:eastAsiaTheme="minorEastAsia" w:hAnsi="Times New Roman" w:cs="Times New Roman" w:hint="eastAsia"/>
                <w:color w:val="000000" w:themeColor="text1"/>
                <w:sz w:val="18"/>
                <w:szCs w:val="18"/>
              </w:rPr>
              <w:t>从机地址由</w:t>
            </w:r>
            <w:r>
              <w:rPr>
                <w:rFonts w:ascii="Times New Roman" w:eastAsiaTheme="minorEastAsia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Times New Roman" w:eastAsiaTheme="minorEastAsia" w:hAnsi="Times New Roman" w:cs="Times New Roman" w:hint="eastAsia"/>
                <w:color w:val="000000" w:themeColor="text1"/>
                <w:sz w:val="18"/>
                <w:szCs w:val="18"/>
              </w:rPr>
              <w:t>修改成</w:t>
            </w:r>
            <w:r>
              <w:rPr>
                <w:rFonts w:ascii="Times New Roman" w:eastAsiaTheme="minorEastAsia" w:hAnsi="Times New Roman" w:cs="Times New Roman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  <w:t xml:space="preserve">8 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C3353" w14:textId="4BF682CA" w:rsidR="00553DA3" w:rsidRPr="00B14B10" w:rsidRDefault="00E750C8" w:rsidP="00751CAD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inorEastAsia" w:hAnsi="Times New Roman" w:cs="Times New Roman" w:hint="eastAsia"/>
                <w:color w:val="000000" w:themeColor="text1"/>
                <w:sz w:val="18"/>
                <w:szCs w:val="18"/>
              </w:rPr>
              <w:t>吴波达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F9CF59" w14:textId="30B59BE3" w:rsidR="00553DA3" w:rsidRPr="00B14B10" w:rsidRDefault="00E750C8" w:rsidP="00751CAD">
            <w:pPr>
              <w:pStyle w:val="a9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color w:val="000000" w:themeColor="text1"/>
              </w:rPr>
              <w:t>曹明锋</w:t>
            </w:r>
            <w:proofErr w:type="gramEnd"/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434CB" w14:textId="5D5F84F3" w:rsidR="00553DA3" w:rsidRPr="00B14B10" w:rsidRDefault="00E750C8" w:rsidP="00751CAD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020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</w:rPr>
              <w:t>4-08</w:t>
            </w:r>
          </w:p>
        </w:tc>
      </w:tr>
      <w:tr w:rsidR="00553DA3" w:rsidRPr="00B14B10" w14:paraId="24E176E2" w14:textId="77777777" w:rsidTr="004724C0">
        <w:trPr>
          <w:cantSplit/>
          <w:trHeight w:val="360"/>
          <w:jc w:val="center"/>
        </w:trPr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FDC1B" w14:textId="417A8D51" w:rsidR="00553DA3" w:rsidRPr="00B14B10" w:rsidRDefault="00553DA3" w:rsidP="00751CAD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44DA7" w14:textId="5ADBE8B0" w:rsidR="006300E4" w:rsidRPr="00B14B10" w:rsidRDefault="006300E4" w:rsidP="00751CAD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3D7EF" w14:textId="58CA1030" w:rsidR="00553DA3" w:rsidRPr="00B14B10" w:rsidRDefault="00553DA3" w:rsidP="00751CAD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FC49D" w14:textId="1C67E507" w:rsidR="00553DA3" w:rsidRPr="00B14B10" w:rsidRDefault="00553DA3" w:rsidP="00751CAD">
            <w:pPr>
              <w:pStyle w:val="a9"/>
              <w:rPr>
                <w:rFonts w:eastAsia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69E3E" w14:textId="6FF17023" w:rsidR="00553DA3" w:rsidRPr="00B14B10" w:rsidRDefault="00553DA3" w:rsidP="00751CAD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553DA3" w:rsidRPr="00B14B10" w14:paraId="06CF4373" w14:textId="77777777" w:rsidTr="00455888">
        <w:trPr>
          <w:cantSplit/>
          <w:trHeight w:val="360"/>
          <w:jc w:val="center"/>
        </w:trPr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A8514" w14:textId="3CDA7DD4" w:rsidR="00553DA3" w:rsidRPr="00B14B10" w:rsidRDefault="00553DA3" w:rsidP="00751CAD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04D52" w14:textId="20B0E1FD" w:rsidR="00553DA3" w:rsidRPr="00B14B10" w:rsidRDefault="00553DA3" w:rsidP="00751CAD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322C6" w14:textId="19E27BB7" w:rsidR="00553DA3" w:rsidRPr="00B14B10" w:rsidRDefault="00553DA3" w:rsidP="00751CAD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9D38D" w14:textId="3DA91048" w:rsidR="00553DA3" w:rsidRPr="00B14B10" w:rsidRDefault="00553DA3" w:rsidP="00751CAD">
            <w:pPr>
              <w:pStyle w:val="a9"/>
              <w:rPr>
                <w:rFonts w:eastAsia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65CF52" w14:textId="158C2D0D" w:rsidR="00553DA3" w:rsidRPr="00B14B10" w:rsidRDefault="00553DA3" w:rsidP="00751CAD">
            <w:pPr>
              <w:jc w:val="left"/>
              <w:rPr>
                <w:rFonts w:ascii="Times New Roman" w:eastAsiaTheme="minorEastAsia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7D3083E5" w14:textId="73A6A28A" w:rsidR="00553DA3" w:rsidRPr="00653B30" w:rsidRDefault="004724C0" w:rsidP="00A469B0">
      <w:pPr>
        <w:pStyle w:val="2"/>
        <w:rPr>
          <w:rFonts w:hAnsi="Times New Roman"/>
          <w:sz w:val="36"/>
        </w:rPr>
      </w:pPr>
      <w:r w:rsidRPr="00653B30">
        <w:rPr>
          <w:rFonts w:hAnsi="Times New Roman"/>
          <w:sz w:val="44"/>
        </w:rPr>
        <w:br w:type="page"/>
      </w:r>
      <w:r w:rsidR="008C6DEF" w:rsidRPr="00653B30">
        <w:rPr>
          <w:rFonts w:hint="eastAsia"/>
        </w:rPr>
        <w:lastRenderedPageBreak/>
        <w:t>设备通讯信息</w:t>
      </w:r>
    </w:p>
    <w:p w14:paraId="4940E41F" w14:textId="77777777" w:rsidR="00044504" w:rsidRPr="00B14B10" w:rsidRDefault="00044504" w:rsidP="00395C0B">
      <w:pPr>
        <w:pStyle w:val="a7"/>
        <w:numPr>
          <w:ilvl w:val="0"/>
          <w:numId w:val="8"/>
        </w:numPr>
        <w:spacing w:line="360" w:lineRule="auto"/>
        <w:ind w:left="426" w:firstLineChars="0" w:hanging="426"/>
        <w:jc w:val="left"/>
        <w:rPr>
          <w:rFonts w:ascii="Times New Roman" w:eastAsiaTheme="minorEastAsia" w:hAnsi="Times New Roman"/>
          <w:b/>
          <w:sz w:val="28"/>
          <w:szCs w:val="28"/>
        </w:rPr>
      </w:pPr>
      <w:r w:rsidRPr="00B14B10">
        <w:rPr>
          <w:rFonts w:ascii="Times New Roman" w:eastAsiaTheme="minorEastAsia" w:hAnsiTheme="minorEastAsia"/>
          <w:b/>
          <w:sz w:val="28"/>
          <w:szCs w:val="28"/>
        </w:rPr>
        <w:t>架构形式</w:t>
      </w:r>
    </w:p>
    <w:p w14:paraId="597C63E2" w14:textId="77777777" w:rsidR="004724C0" w:rsidRPr="00B14B10" w:rsidRDefault="002C29AC" w:rsidP="00395C0B">
      <w:pPr>
        <w:spacing w:line="360" w:lineRule="auto"/>
        <w:ind w:leftChars="-337" w:left="-708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B14B10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EFD2C59" wp14:editId="419B25CE">
            <wp:extent cx="6446520" cy="1869871"/>
            <wp:effectExtent l="0" t="0" r="0" b="0"/>
            <wp:docPr id="2" name="图片 1" descr="C:\Users\caomf\AppData\Local\Microsoft\Windows\Temporary Internet Files\Content.Word\UART串口总线扩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omf\AppData\Local\Microsoft\Windows\Temporary Internet Files\Content.Word\UART串口总线扩展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614" cy="186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C127" w14:textId="38766AB2" w:rsidR="008E3762" w:rsidRPr="00B14B10" w:rsidRDefault="008E3762" w:rsidP="00395C0B">
      <w:pPr>
        <w:spacing w:line="360" w:lineRule="auto"/>
        <w:ind w:firstLineChars="200" w:firstLine="482"/>
        <w:rPr>
          <w:rFonts w:ascii="Times New Roman" w:eastAsiaTheme="minorEastAsia" w:hAnsi="Times New Roman" w:cs="Times New Roman"/>
          <w:sz w:val="24"/>
          <w:szCs w:val="24"/>
        </w:rPr>
      </w:pPr>
      <w:r w:rsidRPr="00B14B10">
        <w:rPr>
          <w:rFonts w:ascii="Times New Roman" w:eastAsiaTheme="minorEastAsia" w:hAnsiTheme="minorEastAsia" w:cs="Times New Roman"/>
          <w:b/>
          <w:sz w:val="24"/>
          <w:szCs w:val="24"/>
        </w:rPr>
        <w:t>主机</w:t>
      </w:r>
      <w:r w:rsidRPr="00B14B10">
        <w:rPr>
          <w:rFonts w:ascii="Times New Roman" w:eastAsiaTheme="minorEastAsia" w:hAnsiTheme="minorEastAsia" w:cs="Times New Roman"/>
          <w:sz w:val="24"/>
          <w:szCs w:val="24"/>
        </w:rPr>
        <w:t>：</w:t>
      </w:r>
      <w:r w:rsidR="008C6DEF" w:rsidRPr="009E088C">
        <w:rPr>
          <w:rFonts w:ascii="Times New Roman" w:eastAsiaTheme="minorEastAsia" w:hAnsiTheme="minorEastAsia" w:hint="eastAsia"/>
          <w:sz w:val="24"/>
          <w:szCs w:val="24"/>
        </w:rPr>
        <w:t>设备</w:t>
      </w:r>
      <w:r w:rsidR="008C6DEF">
        <w:rPr>
          <w:rFonts w:ascii="Times New Roman" w:eastAsiaTheme="minorEastAsia" w:hAnsiTheme="minorEastAsia" w:hint="eastAsia"/>
          <w:sz w:val="24"/>
          <w:szCs w:val="24"/>
        </w:rPr>
        <w:t>电源</w:t>
      </w:r>
      <w:r w:rsidR="008C6DEF" w:rsidRPr="009E088C">
        <w:rPr>
          <w:rFonts w:ascii="Times New Roman" w:eastAsiaTheme="minorEastAsia" w:hAnsiTheme="minorEastAsia" w:hint="eastAsia"/>
          <w:sz w:val="24"/>
          <w:szCs w:val="24"/>
        </w:rPr>
        <w:t>板</w:t>
      </w:r>
      <w:r w:rsidR="008C6DEF" w:rsidRPr="009E088C">
        <w:rPr>
          <w:rFonts w:ascii="Times New Roman" w:eastAsiaTheme="minorEastAsia" w:hAnsiTheme="minorEastAsia" w:hint="eastAsia"/>
          <w:sz w:val="24"/>
          <w:szCs w:val="24"/>
        </w:rPr>
        <w:t>/</w:t>
      </w:r>
      <w:r w:rsidR="008C6DEF" w:rsidRPr="009E088C">
        <w:rPr>
          <w:rFonts w:ascii="Times New Roman" w:eastAsiaTheme="minorEastAsia" w:hAnsiTheme="minorEastAsia" w:hint="eastAsia"/>
          <w:sz w:val="24"/>
          <w:szCs w:val="24"/>
        </w:rPr>
        <w:t>显示板</w:t>
      </w:r>
      <w:r w:rsidRPr="00B14B10">
        <w:rPr>
          <w:rFonts w:ascii="Times New Roman" w:eastAsiaTheme="minorEastAsia" w:hAnsiTheme="minorEastAsia" w:cs="Times New Roman"/>
          <w:sz w:val="24"/>
          <w:szCs w:val="24"/>
        </w:rPr>
        <w:t>为主机，如电源板为</w:t>
      </w:r>
      <w:r w:rsidR="00E1183E" w:rsidRPr="00B14B10">
        <w:rPr>
          <w:rFonts w:ascii="Times New Roman" w:eastAsiaTheme="minorEastAsia" w:hAnsiTheme="minorEastAsia" w:cs="Times New Roman"/>
          <w:sz w:val="24"/>
          <w:szCs w:val="24"/>
        </w:rPr>
        <w:t>多</w:t>
      </w:r>
      <w:r w:rsidRPr="00B14B10">
        <w:rPr>
          <w:rFonts w:ascii="Times New Roman" w:eastAsiaTheme="minorEastAsia" w:hAnsiTheme="minorEastAsia" w:cs="Times New Roman"/>
          <w:sz w:val="24"/>
          <w:szCs w:val="24"/>
        </w:rPr>
        <w:t>芯片架构</w:t>
      </w:r>
      <w:r w:rsidRPr="00B14B10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E1183E" w:rsidRPr="00B14B10">
        <w:rPr>
          <w:rFonts w:ascii="Times New Roman" w:eastAsiaTheme="minorEastAsia" w:hAnsiTheme="minorEastAsia" w:cs="Times New Roman"/>
          <w:sz w:val="24"/>
          <w:szCs w:val="24"/>
        </w:rPr>
        <w:t>控制芯片</w:t>
      </w:r>
      <w:r w:rsidR="00E1183E" w:rsidRPr="00B14B10">
        <w:rPr>
          <w:rFonts w:ascii="Times New Roman" w:eastAsiaTheme="minorEastAsia" w:hAnsi="Times New Roman" w:cs="Times New Roman"/>
          <w:sz w:val="24"/>
          <w:szCs w:val="24"/>
        </w:rPr>
        <w:t>+</w:t>
      </w:r>
      <w:r w:rsidR="00E1183E" w:rsidRPr="00B14B10">
        <w:rPr>
          <w:rFonts w:ascii="Times New Roman" w:eastAsiaTheme="minorEastAsia" w:hAnsiTheme="minorEastAsia" w:cs="Times New Roman"/>
          <w:sz w:val="24"/>
          <w:szCs w:val="24"/>
        </w:rPr>
        <w:t>电机驱动芯片</w:t>
      </w:r>
      <w:r w:rsidRPr="00B14B10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1183E" w:rsidRPr="00B14B10">
        <w:rPr>
          <w:rFonts w:ascii="Times New Roman" w:eastAsiaTheme="minorEastAsia" w:hAnsiTheme="minorEastAsia" w:cs="Times New Roman"/>
          <w:sz w:val="24"/>
          <w:szCs w:val="24"/>
        </w:rPr>
        <w:t>，则控制侧芯片作为主机</w:t>
      </w:r>
    </w:p>
    <w:p w14:paraId="61CEA5CB" w14:textId="523D548F" w:rsidR="00E1183E" w:rsidRPr="00B14B10" w:rsidRDefault="00E1183E" w:rsidP="00395C0B">
      <w:pPr>
        <w:spacing w:line="360" w:lineRule="auto"/>
        <w:ind w:firstLineChars="200" w:firstLine="482"/>
        <w:rPr>
          <w:rFonts w:ascii="Times New Roman" w:eastAsiaTheme="minorEastAsia" w:hAnsi="Times New Roman" w:cs="Times New Roman"/>
          <w:sz w:val="24"/>
          <w:szCs w:val="24"/>
        </w:rPr>
      </w:pPr>
      <w:r w:rsidRPr="00B14B10">
        <w:rPr>
          <w:rFonts w:ascii="Times New Roman" w:eastAsiaTheme="minorEastAsia" w:hAnsiTheme="minorEastAsia" w:cs="Times New Roman"/>
          <w:b/>
          <w:sz w:val="24"/>
          <w:szCs w:val="24"/>
        </w:rPr>
        <w:t>从机</w:t>
      </w:r>
      <w:r w:rsidRPr="00B14B10">
        <w:rPr>
          <w:rFonts w:ascii="Times New Roman" w:eastAsiaTheme="minorEastAsia" w:hAnsiTheme="minorEastAsia" w:cs="Times New Roman"/>
          <w:sz w:val="24"/>
          <w:szCs w:val="24"/>
        </w:rPr>
        <w:t>：</w:t>
      </w:r>
      <w:r w:rsidR="00245A7A">
        <w:rPr>
          <w:rFonts w:ascii="Times New Roman" w:eastAsiaTheme="minorEastAsia" w:hAnsiTheme="minorEastAsia" w:cs="Times New Roman" w:hint="eastAsia"/>
          <w:sz w:val="24"/>
          <w:szCs w:val="24"/>
        </w:rPr>
        <w:t>W</w:t>
      </w:r>
      <w:r w:rsidR="00245A7A">
        <w:rPr>
          <w:rFonts w:ascii="Times New Roman" w:eastAsiaTheme="minorEastAsia" w:hAnsiTheme="minorEastAsia" w:cs="Times New Roman"/>
          <w:sz w:val="24"/>
          <w:szCs w:val="24"/>
        </w:rPr>
        <w:t>IFI</w:t>
      </w:r>
      <w:r w:rsidR="00245A7A">
        <w:rPr>
          <w:rFonts w:ascii="Times New Roman" w:eastAsiaTheme="minorEastAsia" w:hAnsiTheme="minorEastAsia" w:cs="Times New Roman" w:hint="eastAsia"/>
          <w:sz w:val="24"/>
          <w:szCs w:val="24"/>
        </w:rPr>
        <w:t>模块</w:t>
      </w:r>
    </w:p>
    <w:p w14:paraId="4FBB5887" w14:textId="77777777" w:rsidR="00E1183E" w:rsidRPr="00B14B10" w:rsidRDefault="00E1183E" w:rsidP="00395C0B">
      <w:pPr>
        <w:pStyle w:val="a7"/>
        <w:numPr>
          <w:ilvl w:val="0"/>
          <w:numId w:val="8"/>
        </w:numPr>
        <w:spacing w:line="360" w:lineRule="auto"/>
        <w:ind w:left="426" w:firstLineChars="0" w:hanging="426"/>
        <w:jc w:val="left"/>
        <w:rPr>
          <w:rFonts w:ascii="Times New Roman" w:eastAsiaTheme="minorEastAsia" w:hAnsi="Times New Roman"/>
          <w:b/>
          <w:sz w:val="28"/>
          <w:szCs w:val="28"/>
        </w:rPr>
      </w:pPr>
      <w:r w:rsidRPr="00B14B10">
        <w:rPr>
          <w:rFonts w:ascii="Times New Roman" w:eastAsiaTheme="minorEastAsia" w:hAnsiTheme="minorEastAsia"/>
          <w:b/>
          <w:sz w:val="28"/>
          <w:szCs w:val="28"/>
        </w:rPr>
        <w:t>通讯时序</w:t>
      </w:r>
    </w:p>
    <w:p w14:paraId="61400F94" w14:textId="4B6A1657" w:rsidR="00D74F4B" w:rsidRPr="00B14B10" w:rsidRDefault="00240A8F" w:rsidP="00395C0B">
      <w:pPr>
        <w:spacing w:line="360" w:lineRule="auto"/>
        <w:ind w:firstLineChars="200" w:firstLine="480"/>
        <w:rPr>
          <w:rFonts w:ascii="Times New Roman" w:eastAsiaTheme="minorEastAsia" w:hAnsi="Times New Roman" w:cs="Times New Roman"/>
          <w:sz w:val="24"/>
          <w:szCs w:val="24"/>
        </w:rPr>
      </w:pPr>
      <w:r w:rsidRPr="00B14B10">
        <w:rPr>
          <w:rFonts w:ascii="Times New Roman" w:eastAsiaTheme="minorEastAsia" w:hAnsiTheme="minorEastAsia" w:cs="Times New Roman"/>
          <w:sz w:val="24"/>
          <w:szCs w:val="24"/>
        </w:rPr>
        <w:t>通讯为主从模式，主机</w:t>
      </w:r>
      <w:r w:rsidR="00D74F4B" w:rsidRPr="00B14B10">
        <w:rPr>
          <w:rFonts w:ascii="Times New Roman" w:eastAsiaTheme="minorEastAsia" w:hAnsiTheme="minorEastAsia" w:cs="Times New Roman"/>
          <w:sz w:val="24"/>
          <w:szCs w:val="24"/>
        </w:rPr>
        <w:t>先发送数据包</w:t>
      </w:r>
      <w:r w:rsidR="00D74F4B" w:rsidRPr="00B14B10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B14B10">
        <w:rPr>
          <w:rFonts w:ascii="Times New Roman" w:eastAsiaTheme="minorEastAsia" w:hAnsiTheme="minorEastAsia" w:cs="Times New Roman"/>
          <w:sz w:val="24"/>
          <w:szCs w:val="24"/>
        </w:rPr>
        <w:t>，从机</w:t>
      </w:r>
      <w:r w:rsidR="00D74F4B" w:rsidRPr="00B14B10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B14B10">
        <w:rPr>
          <w:rFonts w:ascii="Times New Roman" w:eastAsiaTheme="minorEastAsia" w:hAnsiTheme="minorEastAsia" w:cs="Times New Roman"/>
          <w:sz w:val="24"/>
          <w:szCs w:val="24"/>
        </w:rPr>
        <w:t>收到数据后</w:t>
      </w:r>
      <w:r w:rsidR="00245A7A">
        <w:rPr>
          <w:rFonts w:ascii="Times New Roman" w:eastAsiaTheme="minorEastAsia" w:hAnsi="Times New Roman" w:cs="Times New Roman"/>
          <w:sz w:val="24"/>
          <w:szCs w:val="24"/>
        </w:rPr>
        <w:t>20</w:t>
      </w:r>
      <w:r w:rsidRPr="00B14B10">
        <w:rPr>
          <w:rFonts w:ascii="Times New Roman" w:eastAsiaTheme="minorEastAsia" w:hAnsi="Times New Roman" w:cs="Times New Roman"/>
          <w:sz w:val="24"/>
          <w:szCs w:val="24"/>
        </w:rPr>
        <w:t>0ms</w:t>
      </w:r>
      <w:r w:rsidRPr="00B14B10">
        <w:rPr>
          <w:rFonts w:ascii="Times New Roman" w:eastAsiaTheme="minorEastAsia" w:hAnsiTheme="minorEastAsia" w:cs="Times New Roman"/>
          <w:sz w:val="24"/>
          <w:szCs w:val="24"/>
        </w:rPr>
        <w:t>之内回复数据，之后主机发送</w:t>
      </w:r>
      <w:r w:rsidR="00D74F4B" w:rsidRPr="00B14B10">
        <w:rPr>
          <w:rFonts w:ascii="Times New Roman" w:eastAsiaTheme="minorEastAsia" w:hAnsiTheme="minorEastAsia" w:cs="Times New Roman"/>
          <w:sz w:val="24"/>
          <w:szCs w:val="24"/>
        </w:rPr>
        <w:t>数据包</w:t>
      </w:r>
      <w:r w:rsidR="00D74F4B" w:rsidRPr="00B14B10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D74F4B" w:rsidRPr="00B14B10">
        <w:rPr>
          <w:rFonts w:ascii="Times New Roman" w:eastAsiaTheme="minorEastAsia" w:hAnsiTheme="minorEastAsia" w:cs="Times New Roman"/>
          <w:sz w:val="24"/>
          <w:szCs w:val="24"/>
        </w:rPr>
        <w:t>，从机</w:t>
      </w:r>
      <w:r w:rsidR="00D74F4B" w:rsidRPr="00B14B10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D74F4B" w:rsidRPr="00B14B10">
        <w:rPr>
          <w:rFonts w:ascii="Times New Roman" w:eastAsiaTheme="minorEastAsia" w:hAnsiTheme="minorEastAsia" w:cs="Times New Roman"/>
          <w:sz w:val="24"/>
          <w:szCs w:val="24"/>
        </w:rPr>
        <w:t>收到数据后</w:t>
      </w:r>
      <w:r w:rsidR="00245A7A">
        <w:rPr>
          <w:rFonts w:ascii="Times New Roman" w:eastAsiaTheme="minorEastAsia" w:hAnsi="Times New Roman" w:cs="Times New Roman"/>
          <w:sz w:val="24"/>
          <w:szCs w:val="24"/>
        </w:rPr>
        <w:t>20</w:t>
      </w:r>
      <w:r w:rsidR="00D74F4B" w:rsidRPr="00B14B10">
        <w:rPr>
          <w:rFonts w:ascii="Times New Roman" w:eastAsiaTheme="minorEastAsia" w:hAnsi="Times New Roman" w:cs="Times New Roman"/>
          <w:sz w:val="24"/>
          <w:szCs w:val="24"/>
        </w:rPr>
        <w:t>0ms</w:t>
      </w:r>
      <w:r w:rsidR="00D74F4B" w:rsidRPr="00B14B10">
        <w:rPr>
          <w:rFonts w:ascii="Times New Roman" w:eastAsiaTheme="minorEastAsia" w:hAnsiTheme="minorEastAsia" w:cs="Times New Roman"/>
          <w:sz w:val="24"/>
          <w:szCs w:val="24"/>
        </w:rPr>
        <w:t>内回复</w:t>
      </w:r>
      <w:r w:rsidRPr="00B14B10">
        <w:rPr>
          <w:rFonts w:ascii="Times New Roman" w:eastAsiaTheme="minorEastAsia" w:hAnsiTheme="minorEastAsia" w:cs="Times New Roman"/>
          <w:sz w:val="24"/>
          <w:szCs w:val="24"/>
        </w:rPr>
        <w:t>。</w:t>
      </w:r>
      <w:r w:rsidR="00D74F4B" w:rsidRPr="00B14B10">
        <w:rPr>
          <w:rFonts w:ascii="Times New Roman" w:eastAsiaTheme="minorEastAsia" w:hAnsiTheme="minorEastAsia" w:cs="Times New Roman"/>
          <w:sz w:val="24"/>
          <w:szCs w:val="24"/>
        </w:rPr>
        <w:t>依次发送即主机依次发送：</w:t>
      </w:r>
    </w:p>
    <w:p w14:paraId="71A2871D" w14:textId="77777777" w:rsidR="00E1183E" w:rsidRPr="00B14B10" w:rsidRDefault="00D74F4B" w:rsidP="00395C0B">
      <w:pPr>
        <w:spacing w:line="360" w:lineRule="auto"/>
        <w:ind w:firstLineChars="200" w:firstLine="482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14B10">
        <w:rPr>
          <w:rFonts w:ascii="Times New Roman" w:eastAsiaTheme="minorEastAsia" w:hAnsiTheme="minorEastAsia" w:cs="Times New Roman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 w:cs="Times New Roman"/>
          <w:b/>
          <w:sz w:val="24"/>
          <w:szCs w:val="24"/>
        </w:rPr>
        <w:t>1-</w:t>
      </w:r>
      <w:r w:rsidRPr="00B14B10">
        <w:rPr>
          <w:rFonts w:ascii="Times New Roman" w:eastAsiaTheme="minorEastAsia" w:hAnsiTheme="minorEastAsia" w:cs="Times New Roman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 w:cs="Times New Roman"/>
          <w:b/>
          <w:sz w:val="24"/>
          <w:szCs w:val="24"/>
        </w:rPr>
        <w:t>2-</w:t>
      </w:r>
      <w:r w:rsidRPr="00B14B10">
        <w:rPr>
          <w:rFonts w:ascii="Times New Roman" w:eastAsiaTheme="minorEastAsia" w:hAnsiTheme="minorEastAsia" w:cs="Times New Roman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 w:cs="Times New Roman"/>
          <w:b/>
          <w:sz w:val="24"/>
          <w:szCs w:val="24"/>
        </w:rPr>
        <w:t>3-</w:t>
      </w:r>
      <w:r w:rsidRPr="00B14B10">
        <w:rPr>
          <w:rFonts w:ascii="Times New Roman" w:eastAsiaTheme="minorEastAsia" w:hAnsiTheme="minorEastAsia" w:cs="Times New Roman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 w:cs="Times New Roman"/>
          <w:b/>
          <w:sz w:val="24"/>
          <w:szCs w:val="24"/>
        </w:rPr>
        <w:t>4...</w:t>
      </w:r>
    </w:p>
    <w:p w14:paraId="03266863" w14:textId="77777777" w:rsidR="00D74F4B" w:rsidRPr="00B14B10" w:rsidRDefault="00D74F4B" w:rsidP="00395C0B">
      <w:pPr>
        <w:spacing w:line="360" w:lineRule="auto"/>
        <w:ind w:firstLineChars="200" w:firstLine="480"/>
        <w:rPr>
          <w:rFonts w:ascii="Times New Roman" w:eastAsiaTheme="minorEastAsia" w:hAnsi="Times New Roman" w:cs="Times New Roman"/>
          <w:sz w:val="24"/>
          <w:szCs w:val="24"/>
        </w:rPr>
      </w:pPr>
      <w:r w:rsidRPr="00B14B10">
        <w:rPr>
          <w:rFonts w:ascii="Times New Roman" w:eastAsiaTheme="minorEastAsia" w:hAnsiTheme="minorEastAsia" w:cs="Times New Roman"/>
          <w:sz w:val="24"/>
          <w:szCs w:val="24"/>
        </w:rPr>
        <w:t>从机数量增多后，对时间间隔要求高的数据包可采用间隔发送的方式如：</w:t>
      </w:r>
    </w:p>
    <w:p w14:paraId="737F5363" w14:textId="77777777" w:rsidR="00D74F4B" w:rsidRPr="00B14B10" w:rsidRDefault="00D74F4B" w:rsidP="00395C0B">
      <w:pPr>
        <w:spacing w:line="360" w:lineRule="auto"/>
        <w:ind w:firstLineChars="200" w:firstLine="48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14B10">
        <w:rPr>
          <w:rFonts w:ascii="Times New Roman" w:eastAsiaTheme="minorEastAsia" w:hAnsiTheme="minorEastAsia" w:cs="Times New Roman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 w:cs="Times New Roman"/>
          <w:b/>
          <w:sz w:val="24"/>
          <w:szCs w:val="24"/>
        </w:rPr>
        <w:t>1-</w:t>
      </w:r>
      <w:r w:rsidRPr="00B14B10">
        <w:rPr>
          <w:rFonts w:ascii="Times New Roman" w:eastAsiaTheme="minorEastAsia" w:hAnsiTheme="minorEastAsia" w:cs="Times New Roman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 w:cs="Times New Roman"/>
          <w:b/>
          <w:sz w:val="24"/>
          <w:szCs w:val="24"/>
        </w:rPr>
        <w:t>2-</w:t>
      </w:r>
      <w:r w:rsidRPr="00B14B10">
        <w:rPr>
          <w:rFonts w:ascii="Times New Roman" w:eastAsiaTheme="minorEastAsia" w:hAnsiTheme="minorEastAsia" w:cs="Times New Roman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 w:cs="Times New Roman"/>
          <w:b/>
          <w:sz w:val="24"/>
          <w:szCs w:val="24"/>
        </w:rPr>
        <w:t>1-</w:t>
      </w:r>
      <w:r w:rsidRPr="00B14B10">
        <w:rPr>
          <w:rFonts w:ascii="Times New Roman" w:eastAsiaTheme="minorEastAsia" w:hAnsiTheme="minorEastAsia" w:cs="Times New Roman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 w:cs="Times New Roman"/>
          <w:b/>
          <w:sz w:val="24"/>
          <w:szCs w:val="24"/>
        </w:rPr>
        <w:t>3-</w:t>
      </w:r>
      <w:r w:rsidRPr="00B14B10">
        <w:rPr>
          <w:rFonts w:ascii="Times New Roman" w:eastAsiaTheme="minorEastAsia" w:hAnsiTheme="minorEastAsia" w:cs="Times New Roman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 w:cs="Times New Roman"/>
          <w:b/>
          <w:sz w:val="24"/>
          <w:szCs w:val="24"/>
        </w:rPr>
        <w:t>1-</w:t>
      </w:r>
      <w:r w:rsidRPr="00B14B10">
        <w:rPr>
          <w:rFonts w:ascii="Times New Roman" w:eastAsiaTheme="minorEastAsia" w:hAnsiTheme="minorEastAsia" w:cs="Times New Roman"/>
          <w:b/>
          <w:sz w:val="24"/>
          <w:szCs w:val="24"/>
        </w:rPr>
        <w:t>数据包</w:t>
      </w:r>
      <w:r w:rsidRPr="00B14B10">
        <w:rPr>
          <w:rFonts w:ascii="Times New Roman" w:eastAsiaTheme="minorEastAsia" w:hAnsi="Times New Roman" w:cs="Times New Roman"/>
          <w:b/>
          <w:sz w:val="24"/>
          <w:szCs w:val="24"/>
        </w:rPr>
        <w:t>4...</w:t>
      </w:r>
    </w:p>
    <w:p w14:paraId="76AEEA5C" w14:textId="77777777" w:rsidR="00CC1BFB" w:rsidRPr="00B14B10" w:rsidRDefault="00D74F4B" w:rsidP="00395C0B">
      <w:pPr>
        <w:pStyle w:val="a7"/>
        <w:numPr>
          <w:ilvl w:val="0"/>
          <w:numId w:val="8"/>
        </w:numPr>
        <w:spacing w:line="360" w:lineRule="auto"/>
        <w:ind w:left="426" w:firstLineChars="0" w:hanging="426"/>
        <w:jc w:val="left"/>
        <w:rPr>
          <w:rFonts w:ascii="Times New Roman" w:eastAsiaTheme="minorEastAsia" w:hAnsi="Times New Roman"/>
          <w:b/>
          <w:sz w:val="28"/>
          <w:szCs w:val="28"/>
        </w:rPr>
      </w:pPr>
      <w:r w:rsidRPr="00B14B10">
        <w:rPr>
          <w:rFonts w:ascii="Times New Roman" w:eastAsiaTheme="minorEastAsia" w:hAnsi="Times New Roman"/>
          <w:b/>
          <w:sz w:val="28"/>
          <w:szCs w:val="28"/>
        </w:rPr>
        <w:t xml:space="preserve"> </w:t>
      </w:r>
      <w:r w:rsidR="00044504" w:rsidRPr="00B14B10">
        <w:rPr>
          <w:rFonts w:ascii="Times New Roman" w:eastAsiaTheme="minorEastAsia" w:hAnsiTheme="minorEastAsia"/>
          <w:b/>
          <w:sz w:val="28"/>
          <w:szCs w:val="28"/>
        </w:rPr>
        <w:t>串口</w:t>
      </w:r>
      <w:r w:rsidR="00391A3C" w:rsidRPr="00B14B10">
        <w:rPr>
          <w:rFonts w:ascii="Times New Roman" w:eastAsiaTheme="minorEastAsia" w:hAnsiTheme="minorEastAsia"/>
          <w:b/>
          <w:sz w:val="28"/>
          <w:szCs w:val="28"/>
        </w:rPr>
        <w:t>设置</w:t>
      </w:r>
      <w:r w:rsidR="00A60314" w:rsidRPr="00B14B10">
        <w:rPr>
          <w:rFonts w:ascii="Times New Roman" w:eastAsiaTheme="minorEastAsia" w:hAnsiTheme="minorEastAsia"/>
          <w:b/>
          <w:sz w:val="28"/>
          <w:szCs w:val="28"/>
        </w:rPr>
        <w:t>：</w:t>
      </w:r>
    </w:p>
    <w:tbl>
      <w:tblPr>
        <w:tblW w:w="44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3"/>
        <w:gridCol w:w="2410"/>
      </w:tblGrid>
      <w:tr w:rsidR="00044504" w:rsidRPr="00B14B10" w14:paraId="7CBA68BD" w14:textId="77777777" w:rsidTr="00E1781B">
        <w:trPr>
          <w:jc w:val="center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2F61C3D5" w14:textId="77777777" w:rsidR="00044504" w:rsidRPr="00B14B10" w:rsidRDefault="00044504" w:rsidP="00E178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Theme="minorEastAsia" w:cs="Times New Roman"/>
                <w:sz w:val="24"/>
                <w:szCs w:val="24"/>
              </w:rPr>
              <w:t>通讯方式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29852" w14:textId="77777777" w:rsidR="00044504" w:rsidRPr="00B14B10" w:rsidRDefault="00044504" w:rsidP="00E178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 w:cs="Times New Roman"/>
                <w:sz w:val="24"/>
                <w:szCs w:val="24"/>
              </w:rPr>
              <w:t>UART</w:t>
            </w:r>
          </w:p>
        </w:tc>
      </w:tr>
      <w:tr w:rsidR="00044504" w:rsidRPr="00B14B10" w14:paraId="3047811A" w14:textId="77777777" w:rsidTr="00E1781B">
        <w:trPr>
          <w:trHeight w:val="363"/>
          <w:jc w:val="center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16510A88" w14:textId="77777777" w:rsidR="00044504" w:rsidRPr="00B14B10" w:rsidRDefault="00044504" w:rsidP="00E178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Theme="minorEastAsia" w:cs="Times New Roman"/>
                <w:sz w:val="24"/>
                <w:szCs w:val="24"/>
              </w:rPr>
              <w:t>波特率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BE3A" w14:textId="77777777" w:rsidR="00044504" w:rsidRPr="00B14B10" w:rsidRDefault="00044504" w:rsidP="00E1781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 w:cs="Times New Roman"/>
                <w:sz w:val="24"/>
                <w:szCs w:val="24"/>
              </w:rPr>
              <w:t>9600bps</w:t>
            </w:r>
          </w:p>
        </w:tc>
      </w:tr>
      <w:tr w:rsidR="00044504" w:rsidRPr="00B14B10" w14:paraId="54EDFD5E" w14:textId="77777777" w:rsidTr="00E1781B">
        <w:trPr>
          <w:trHeight w:val="299"/>
          <w:jc w:val="center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4230879B" w14:textId="77777777" w:rsidR="00044504" w:rsidRPr="00B14B10" w:rsidRDefault="00044504" w:rsidP="00E1781B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B14B10">
              <w:rPr>
                <w:rFonts w:ascii="Times New Roman" w:eastAsiaTheme="minorEastAsia" w:hAnsiTheme="minorEastAsia" w:cs="Times New Roman"/>
                <w:color w:val="000000" w:themeColor="text1"/>
              </w:rPr>
              <w:t>数据长度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11E2" w14:textId="77777777" w:rsidR="00044504" w:rsidRPr="00B14B10" w:rsidRDefault="00044504" w:rsidP="00E1781B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B14B10">
              <w:rPr>
                <w:rFonts w:ascii="Times New Roman" w:eastAsiaTheme="minorEastAsia" w:hAnsi="Times New Roman" w:cs="Times New Roman"/>
                <w:color w:val="000000" w:themeColor="text1"/>
              </w:rPr>
              <w:t>8bit/LSB First</w:t>
            </w:r>
          </w:p>
        </w:tc>
      </w:tr>
      <w:tr w:rsidR="00044504" w:rsidRPr="00B14B10" w14:paraId="0B801E6A" w14:textId="77777777" w:rsidTr="00E1781B">
        <w:trPr>
          <w:jc w:val="center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491DD910" w14:textId="77777777" w:rsidR="00044504" w:rsidRPr="00B14B10" w:rsidRDefault="00044504" w:rsidP="00E1781B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B14B10">
              <w:rPr>
                <w:rFonts w:ascii="Times New Roman" w:eastAsiaTheme="minorEastAsia" w:hAnsiTheme="minorEastAsia" w:cs="Times New Roman"/>
                <w:color w:val="000000" w:themeColor="text1"/>
              </w:rPr>
              <w:t>奇偶校验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1375" w14:textId="77777777" w:rsidR="00044504" w:rsidRPr="00B14B10" w:rsidRDefault="00044504" w:rsidP="00E1781B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B14B10">
              <w:rPr>
                <w:rFonts w:ascii="Times New Roman" w:eastAsiaTheme="minorEastAsia" w:hAnsiTheme="minorEastAsia" w:cs="Times New Roman"/>
                <w:color w:val="000000" w:themeColor="text1"/>
              </w:rPr>
              <w:t>无</w:t>
            </w:r>
          </w:p>
        </w:tc>
      </w:tr>
      <w:tr w:rsidR="00044504" w:rsidRPr="00B14B10" w14:paraId="7AB3E621" w14:textId="77777777" w:rsidTr="00E1781B">
        <w:trPr>
          <w:jc w:val="center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4D1B70BE" w14:textId="77777777" w:rsidR="00044504" w:rsidRPr="00B14B10" w:rsidRDefault="00044504" w:rsidP="00E1781B">
            <w:pPr>
              <w:rPr>
                <w:rFonts w:ascii="Times New Roman" w:eastAsiaTheme="minorEastAsia" w:hAnsi="Times New Roman" w:cs="Times New Roman"/>
              </w:rPr>
            </w:pPr>
            <w:r w:rsidRPr="00B14B10">
              <w:rPr>
                <w:rFonts w:ascii="Times New Roman" w:eastAsiaTheme="minorEastAsia" w:hAnsiTheme="minorEastAsia" w:cs="Times New Roman"/>
              </w:rPr>
              <w:t>起始位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1179E" w14:textId="77777777" w:rsidR="00044504" w:rsidRPr="00B14B10" w:rsidRDefault="00044504" w:rsidP="00E1781B">
            <w:pPr>
              <w:rPr>
                <w:rFonts w:ascii="Times New Roman" w:eastAsiaTheme="minorEastAsia" w:hAnsi="Times New Roman" w:cs="Times New Roman"/>
              </w:rPr>
            </w:pPr>
            <w:r w:rsidRPr="00B14B10">
              <w:rPr>
                <w:rFonts w:ascii="Times New Roman" w:eastAsiaTheme="minorEastAsia" w:hAnsi="Times New Roman" w:cs="Times New Roman"/>
              </w:rPr>
              <w:t>1bit</w:t>
            </w:r>
          </w:p>
        </w:tc>
      </w:tr>
      <w:tr w:rsidR="00044504" w:rsidRPr="00B14B10" w14:paraId="443D5914" w14:textId="77777777" w:rsidTr="00E1781B">
        <w:trPr>
          <w:jc w:val="center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</w:tcPr>
          <w:p w14:paraId="6290891B" w14:textId="77777777" w:rsidR="00044504" w:rsidRPr="00B14B10" w:rsidRDefault="00044504" w:rsidP="00E1781B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B14B10">
              <w:rPr>
                <w:rFonts w:ascii="Times New Roman" w:eastAsiaTheme="minorEastAsia" w:hAnsiTheme="minorEastAsia" w:cs="Times New Roman"/>
                <w:color w:val="000000" w:themeColor="text1"/>
              </w:rPr>
              <w:t>停止位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BA3B" w14:textId="77777777" w:rsidR="00044504" w:rsidRPr="00B14B10" w:rsidRDefault="00044504" w:rsidP="00E1781B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B14B10">
              <w:rPr>
                <w:rFonts w:ascii="Times New Roman" w:eastAsiaTheme="minorEastAsia" w:hAnsi="Times New Roman" w:cs="Times New Roman"/>
                <w:color w:val="000000" w:themeColor="text1"/>
              </w:rPr>
              <w:t>1bit</w:t>
            </w:r>
          </w:p>
        </w:tc>
      </w:tr>
    </w:tbl>
    <w:p w14:paraId="008F2079" w14:textId="77777777" w:rsidR="00430CC3" w:rsidRDefault="00430CC3">
      <w:pPr>
        <w:jc w:val="left"/>
        <w:rPr>
          <w:rFonts w:ascii="Times New Roman" w:eastAsiaTheme="minorEastAsia" w:hAnsi="Times New Roman" w:cs="Times New Roman"/>
          <w:b/>
          <w:sz w:val="32"/>
          <w:szCs w:val="36"/>
        </w:rPr>
      </w:pPr>
    </w:p>
    <w:p w14:paraId="0DDD6B05" w14:textId="77777777" w:rsidR="00430CC3" w:rsidRPr="00430CC3" w:rsidRDefault="00430CC3">
      <w:pPr>
        <w:jc w:val="left"/>
        <w:rPr>
          <w:rFonts w:ascii="Times New Roman" w:eastAsiaTheme="minorEastAsia" w:hAnsi="Times New Roman" w:cs="Times New Roman"/>
          <w:b/>
          <w:sz w:val="32"/>
          <w:szCs w:val="36"/>
        </w:rPr>
      </w:pPr>
      <w:r>
        <w:rPr>
          <w:rFonts w:ascii="Times New Roman" w:eastAsiaTheme="minorEastAsia" w:hAnsi="Times New Roman" w:cs="Times New Roman"/>
          <w:b/>
          <w:sz w:val="32"/>
          <w:szCs w:val="36"/>
        </w:rPr>
        <w:br w:type="page"/>
      </w:r>
    </w:p>
    <w:p w14:paraId="002ED69A" w14:textId="30B6A983" w:rsidR="00245A7A" w:rsidRPr="00245A7A" w:rsidRDefault="00245A7A" w:rsidP="00A469B0">
      <w:pPr>
        <w:pStyle w:val="2"/>
        <w:rPr>
          <w:rFonts w:hAnsi="Times New Roman"/>
        </w:rPr>
      </w:pPr>
      <w:r>
        <w:rPr>
          <w:rFonts w:hint="eastAsia"/>
        </w:rPr>
        <w:lastRenderedPageBreak/>
        <w:t>命令格式</w:t>
      </w:r>
      <w:r w:rsidR="00CC1BFB" w:rsidRPr="00B14B10">
        <w:t>：</w:t>
      </w:r>
    </w:p>
    <w:p w14:paraId="5505EEBC" w14:textId="16D2D026" w:rsidR="00CC1BFB" w:rsidRDefault="00CC1BFB" w:rsidP="007A16A6">
      <w:pPr>
        <w:pStyle w:val="10"/>
        <w:spacing w:line="360" w:lineRule="auto"/>
        <w:ind w:firstLineChars="0" w:firstLine="0"/>
        <w:jc w:val="left"/>
        <w:rPr>
          <w:rFonts w:eastAsiaTheme="minorEastAsia" w:hAnsiTheme="minorEastAsia"/>
          <w:sz w:val="24"/>
        </w:rPr>
      </w:pPr>
      <w:r w:rsidRPr="00B14B10">
        <w:rPr>
          <w:rFonts w:eastAsiaTheme="minorEastAsia" w:hAnsiTheme="minorEastAsia"/>
          <w:sz w:val="24"/>
        </w:rPr>
        <w:t>包格式统一为：包头</w:t>
      </w:r>
      <w:r w:rsidRPr="00B14B10">
        <w:rPr>
          <w:rFonts w:eastAsiaTheme="minorEastAsia"/>
          <w:sz w:val="24"/>
        </w:rPr>
        <w:t>+</w:t>
      </w:r>
      <w:r w:rsidRPr="00B14B10">
        <w:rPr>
          <w:rFonts w:eastAsiaTheme="minorEastAsia" w:hAnsiTheme="minorEastAsia"/>
          <w:sz w:val="24"/>
        </w:rPr>
        <w:t>长度</w:t>
      </w:r>
      <w:r w:rsidRPr="00B14B10">
        <w:rPr>
          <w:rFonts w:eastAsiaTheme="minorEastAsia"/>
          <w:sz w:val="24"/>
        </w:rPr>
        <w:t>+</w:t>
      </w:r>
      <w:r w:rsidRPr="00B14B10">
        <w:rPr>
          <w:rFonts w:eastAsiaTheme="minorEastAsia" w:hAnsiTheme="minorEastAsia"/>
          <w:sz w:val="24"/>
        </w:rPr>
        <w:t>命令</w:t>
      </w:r>
      <w:r w:rsidRPr="00B14B10">
        <w:rPr>
          <w:rFonts w:eastAsiaTheme="minorEastAsia"/>
          <w:sz w:val="24"/>
        </w:rPr>
        <w:t>+</w:t>
      </w:r>
      <w:r w:rsidRPr="00B14B10">
        <w:rPr>
          <w:rFonts w:eastAsiaTheme="minorEastAsia" w:hAnsiTheme="minorEastAsia"/>
          <w:sz w:val="24"/>
        </w:rPr>
        <w:t>地址</w:t>
      </w:r>
      <w:r w:rsidRPr="00B14B10">
        <w:rPr>
          <w:rFonts w:eastAsiaTheme="minorEastAsia"/>
          <w:sz w:val="24"/>
        </w:rPr>
        <w:t>+</w:t>
      </w:r>
      <w:r w:rsidRPr="00B14B10">
        <w:rPr>
          <w:rFonts w:eastAsiaTheme="minorEastAsia" w:hAnsiTheme="minorEastAsia"/>
          <w:sz w:val="24"/>
        </w:rPr>
        <w:t>数据</w:t>
      </w:r>
      <w:r w:rsidRPr="00B14B10">
        <w:rPr>
          <w:rFonts w:eastAsiaTheme="minorEastAsia"/>
          <w:sz w:val="24"/>
        </w:rPr>
        <w:t>+</w:t>
      </w:r>
      <w:r w:rsidRPr="00B14B10">
        <w:rPr>
          <w:rFonts w:eastAsiaTheme="minorEastAsia" w:hAnsiTheme="minorEastAsia"/>
          <w:sz w:val="24"/>
        </w:rPr>
        <w:t>校验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58"/>
        <w:gridCol w:w="1357"/>
        <w:gridCol w:w="1079"/>
        <w:gridCol w:w="1276"/>
        <w:gridCol w:w="2089"/>
        <w:gridCol w:w="1363"/>
      </w:tblGrid>
      <w:tr w:rsidR="00245A7A" w:rsidRPr="00B14B10" w14:paraId="67AE0A75" w14:textId="77777777" w:rsidTr="00F01A41">
        <w:trPr>
          <w:jc w:val="center"/>
        </w:trPr>
        <w:tc>
          <w:tcPr>
            <w:tcW w:w="1358" w:type="dxa"/>
            <w:shd w:val="clear" w:color="auto" w:fill="C6D9F1" w:themeFill="text2" w:themeFillTint="33"/>
          </w:tcPr>
          <w:p w14:paraId="6F1DEBAF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 w:cs="Times New Roman"/>
                <w:sz w:val="24"/>
                <w:szCs w:val="24"/>
              </w:rPr>
              <w:t>Header</w:t>
            </w:r>
          </w:p>
        </w:tc>
        <w:tc>
          <w:tcPr>
            <w:tcW w:w="1357" w:type="dxa"/>
            <w:shd w:val="clear" w:color="auto" w:fill="C6D9F1" w:themeFill="text2" w:themeFillTint="33"/>
          </w:tcPr>
          <w:p w14:paraId="69E778DB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1079" w:type="dxa"/>
            <w:shd w:val="clear" w:color="auto" w:fill="C6D9F1" w:themeFill="text2" w:themeFillTint="33"/>
          </w:tcPr>
          <w:p w14:paraId="70145321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B14B10">
              <w:rPr>
                <w:rFonts w:ascii="Times New Roman" w:eastAsiaTheme="minorEastAsia" w:hAnsi="Times New Roman" w:cs="Times New Roman"/>
                <w:sz w:val="24"/>
                <w:szCs w:val="24"/>
              </w:rPr>
              <w:t>Cmd</w:t>
            </w:r>
            <w:proofErr w:type="spellEnd"/>
          </w:p>
        </w:tc>
        <w:tc>
          <w:tcPr>
            <w:tcW w:w="1276" w:type="dxa"/>
            <w:shd w:val="clear" w:color="auto" w:fill="C6D9F1" w:themeFill="text2" w:themeFillTint="33"/>
          </w:tcPr>
          <w:p w14:paraId="56C61691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B14B10">
              <w:rPr>
                <w:rFonts w:ascii="Times New Roman" w:eastAsiaTheme="minorEastAsia" w:hAnsi="Times New Roman" w:cs="Times New Roman"/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2089" w:type="dxa"/>
            <w:shd w:val="clear" w:color="auto" w:fill="C6D9F1" w:themeFill="text2" w:themeFillTint="33"/>
          </w:tcPr>
          <w:p w14:paraId="085CA301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363" w:type="dxa"/>
            <w:shd w:val="clear" w:color="auto" w:fill="C6D9F1" w:themeFill="text2" w:themeFillTint="33"/>
          </w:tcPr>
          <w:p w14:paraId="64E6072C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 w:cs="Times New Roman"/>
                <w:sz w:val="24"/>
                <w:szCs w:val="24"/>
              </w:rPr>
              <w:t>CRC</w:t>
            </w:r>
          </w:p>
        </w:tc>
      </w:tr>
      <w:tr w:rsidR="00245A7A" w:rsidRPr="00B14B10" w14:paraId="1DDFF7B9" w14:textId="77777777" w:rsidTr="00F01A41">
        <w:trPr>
          <w:jc w:val="center"/>
        </w:trPr>
        <w:tc>
          <w:tcPr>
            <w:tcW w:w="1358" w:type="dxa"/>
          </w:tcPr>
          <w:p w14:paraId="1AD424CA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 w:cs="Times New Roman"/>
                <w:sz w:val="24"/>
                <w:szCs w:val="24"/>
              </w:rPr>
              <w:t>0xF4 0xF5</w:t>
            </w:r>
          </w:p>
        </w:tc>
        <w:tc>
          <w:tcPr>
            <w:tcW w:w="1357" w:type="dxa"/>
          </w:tcPr>
          <w:p w14:paraId="57941DA4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 w:cs="Times New Roman"/>
                <w:sz w:val="24"/>
                <w:szCs w:val="24"/>
              </w:rPr>
              <w:t>0x##</w:t>
            </w:r>
          </w:p>
        </w:tc>
        <w:tc>
          <w:tcPr>
            <w:tcW w:w="1079" w:type="dxa"/>
          </w:tcPr>
          <w:p w14:paraId="6842089F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 w:cs="Times New Roman"/>
                <w:sz w:val="24"/>
                <w:szCs w:val="24"/>
              </w:rPr>
              <w:t>0x##</w:t>
            </w:r>
          </w:p>
        </w:tc>
        <w:tc>
          <w:tcPr>
            <w:tcW w:w="1276" w:type="dxa"/>
          </w:tcPr>
          <w:p w14:paraId="4851B91E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 w:cs="Times New Roman"/>
                <w:sz w:val="24"/>
                <w:szCs w:val="24"/>
              </w:rPr>
              <w:t>0x##</w:t>
            </w:r>
          </w:p>
        </w:tc>
        <w:tc>
          <w:tcPr>
            <w:tcW w:w="2089" w:type="dxa"/>
          </w:tcPr>
          <w:p w14:paraId="02378952" w14:textId="079B0CA3" w:rsidR="00245A7A" w:rsidRPr="00B14B10" w:rsidRDefault="00245A7A" w:rsidP="00F01A4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del w:id="0" w:author="曹明锋" w:date="2020-04-09T08:37:00Z">
              <w:r w:rsidRPr="00B14B10" w:rsidDel="00CC63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delText>0x04,</w:delText>
              </w:r>
              <w:r w:rsidDel="00CC634A">
                <w:rPr>
                  <w:rFonts w:ascii="Times New Roman" w:eastAsiaTheme="minorEastAsia" w:hAnsi="Times New Roman" w:cs="Times New Roman" w:hint="eastAsia"/>
                  <w:sz w:val="24"/>
                  <w:szCs w:val="24"/>
                </w:rPr>
                <w:delText xml:space="preserve"> </w:delText>
              </w:r>
              <w:r w:rsidRPr="00B14B10" w:rsidDel="00CC63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delText>0x01</w:delText>
              </w:r>
              <w:r w:rsidDel="00CC634A">
                <w:rPr>
                  <w:rFonts w:ascii="Times New Roman" w:eastAsiaTheme="minorEastAsia" w:hAnsi="Times New Roman" w:cs="Times New Roman" w:hint="eastAsia"/>
                  <w:sz w:val="24"/>
                  <w:szCs w:val="24"/>
                </w:rPr>
                <w:delText xml:space="preserve">, </w:delText>
              </w:r>
              <w:r w:rsidRPr="00B14B10" w:rsidDel="00CC634A"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delText>x</w:delText>
              </w:r>
              <w:r w:rsidDel="00CC634A">
                <w:rPr>
                  <w:rFonts w:ascii="Times New Roman" w:eastAsiaTheme="minorEastAsia" w:hAnsi="Times New Roman" w:cs="Times New Roman" w:hint="eastAsia"/>
                  <w:sz w:val="24"/>
                  <w:szCs w:val="24"/>
                </w:rPr>
                <w:delText>x</w:delText>
              </w:r>
            </w:del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63" w:type="dxa"/>
          </w:tcPr>
          <w:p w14:paraId="279BC4F7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B14B10">
              <w:rPr>
                <w:rFonts w:ascii="Times New Roman" w:eastAsiaTheme="minorEastAsia" w:hAnsi="Times New Roman" w:cs="Times New Roman"/>
                <w:sz w:val="24"/>
                <w:szCs w:val="24"/>
              </w:rPr>
              <w:t>0x####</w:t>
            </w:r>
          </w:p>
        </w:tc>
      </w:tr>
    </w:tbl>
    <w:p w14:paraId="308811C1" w14:textId="77777777" w:rsidR="00245A7A" w:rsidRDefault="00245A7A" w:rsidP="00395C0B">
      <w:pPr>
        <w:pStyle w:val="10"/>
        <w:spacing w:line="360" w:lineRule="auto"/>
        <w:ind w:left="420" w:firstLineChars="0" w:firstLine="0"/>
        <w:jc w:val="left"/>
        <w:rPr>
          <w:rFonts w:eastAsiaTheme="minorEastAsia" w:hAnsiTheme="minorEastAsia"/>
          <w:sz w:val="24"/>
        </w:rPr>
      </w:pPr>
    </w:p>
    <w:p w14:paraId="01E0B02A" w14:textId="06285285" w:rsidR="00245A7A" w:rsidRDefault="00245A7A" w:rsidP="00A469B0">
      <w:pPr>
        <w:pStyle w:val="2"/>
      </w:pPr>
      <w:r w:rsidRPr="00245A7A">
        <w:rPr>
          <w:rFonts w:hint="eastAsia"/>
        </w:rPr>
        <w:t>相关约定</w:t>
      </w:r>
      <w:r>
        <w:rPr>
          <w:rFonts w:hint="eastAsia"/>
        </w:rPr>
        <w:t>：</w:t>
      </w:r>
    </w:p>
    <w:p w14:paraId="6CCF22EE" w14:textId="77777777" w:rsidR="00245A7A" w:rsidRPr="00245A7A" w:rsidRDefault="00245A7A" w:rsidP="00245A7A">
      <w:pPr>
        <w:rPr>
          <w:rFonts w:ascii="Times New Roman" w:eastAsiaTheme="minorEastAsia" w:hAnsiTheme="minorEastAsia" w:cs="Times New Roman"/>
          <w:sz w:val="24"/>
          <w:szCs w:val="24"/>
        </w:rPr>
      </w:pPr>
      <w:r w:rsidRPr="00245A7A">
        <w:rPr>
          <w:rFonts w:ascii="Times New Roman" w:eastAsiaTheme="minorEastAsia" w:hAnsiTheme="minorEastAsia" w:cs="Times New Roman" w:hint="eastAsia"/>
          <w:sz w:val="24"/>
          <w:szCs w:val="24"/>
        </w:rPr>
        <w:t>关键字解释：</w:t>
      </w:r>
    </w:p>
    <w:p w14:paraId="617BEE68" w14:textId="77777777" w:rsidR="00245A7A" w:rsidRPr="00245A7A" w:rsidRDefault="00245A7A" w:rsidP="00245A7A">
      <w:pPr>
        <w:rPr>
          <w:rFonts w:ascii="Times New Roman" w:eastAsiaTheme="minorEastAsia" w:hAnsiTheme="minorEastAsia" w:cs="Times New Roman"/>
          <w:sz w:val="24"/>
          <w:szCs w:val="24"/>
        </w:rPr>
      </w:pPr>
      <w:r w:rsidRPr="00245A7A">
        <w:rPr>
          <w:rFonts w:ascii="Times New Roman" w:eastAsiaTheme="minorEastAsia" w:hAnsiTheme="minorEastAsia" w:cs="Times New Roman" w:hint="eastAsia"/>
          <w:sz w:val="24"/>
          <w:szCs w:val="24"/>
        </w:rPr>
        <w:t>MCU</w:t>
      </w:r>
      <w:r w:rsidRPr="00245A7A">
        <w:rPr>
          <w:rFonts w:ascii="Times New Roman" w:eastAsiaTheme="minorEastAsia" w:hAnsiTheme="minorEastAsia" w:cs="Times New Roman" w:hint="eastAsia"/>
          <w:sz w:val="24"/>
          <w:szCs w:val="24"/>
        </w:rPr>
        <w:t>：即设备电源板</w:t>
      </w:r>
      <w:r w:rsidRPr="00245A7A">
        <w:rPr>
          <w:rFonts w:ascii="Times New Roman" w:eastAsiaTheme="minorEastAsia" w:hAnsiTheme="minorEastAsia" w:cs="Times New Roman" w:hint="eastAsia"/>
          <w:sz w:val="24"/>
          <w:szCs w:val="24"/>
        </w:rPr>
        <w:t>/</w:t>
      </w:r>
      <w:r w:rsidRPr="00245A7A">
        <w:rPr>
          <w:rFonts w:ascii="Times New Roman" w:eastAsiaTheme="minorEastAsia" w:hAnsiTheme="minorEastAsia" w:cs="Times New Roman" w:hint="eastAsia"/>
          <w:sz w:val="24"/>
          <w:szCs w:val="24"/>
        </w:rPr>
        <w:t>显示板</w:t>
      </w:r>
    </w:p>
    <w:p w14:paraId="53F25D8E" w14:textId="193689EF" w:rsidR="00245A7A" w:rsidRPr="00245A7A" w:rsidRDefault="00245A7A" w:rsidP="00245A7A">
      <w:pPr>
        <w:rPr>
          <w:rFonts w:ascii="Times New Roman" w:eastAsiaTheme="minorEastAsia" w:hAnsiTheme="minorEastAsia" w:cs="Times New Roman"/>
          <w:sz w:val="24"/>
          <w:szCs w:val="24"/>
        </w:rPr>
      </w:pPr>
      <w:r w:rsidRPr="00245A7A">
        <w:rPr>
          <w:rFonts w:ascii="Times New Roman" w:eastAsiaTheme="minorEastAsia" w:hAnsiTheme="minorEastAsia" w:cs="Times New Roman" w:hint="eastAsia"/>
          <w:sz w:val="24"/>
          <w:szCs w:val="24"/>
        </w:rPr>
        <w:t>WIFI</w:t>
      </w:r>
      <w:r w:rsidRPr="00245A7A">
        <w:rPr>
          <w:rFonts w:ascii="Times New Roman" w:eastAsiaTheme="minorEastAsia" w:hAnsiTheme="minorEastAsia" w:cs="Times New Roman" w:hint="eastAsia"/>
          <w:sz w:val="24"/>
          <w:szCs w:val="24"/>
        </w:rPr>
        <w:t>：表示</w:t>
      </w:r>
      <w:r w:rsidRPr="00245A7A">
        <w:rPr>
          <w:rFonts w:ascii="Times New Roman" w:eastAsiaTheme="minorEastAsia" w:hAnsiTheme="minorEastAsia" w:cs="Times New Roman" w:hint="eastAsia"/>
          <w:sz w:val="24"/>
          <w:szCs w:val="24"/>
        </w:rPr>
        <w:t>WIFI</w:t>
      </w:r>
      <w:r w:rsidRPr="00245A7A">
        <w:rPr>
          <w:rFonts w:ascii="Times New Roman" w:eastAsiaTheme="minorEastAsia" w:hAnsiTheme="minorEastAsia" w:cs="Times New Roman" w:hint="eastAsia"/>
          <w:sz w:val="24"/>
          <w:szCs w:val="24"/>
        </w:rPr>
        <w:t>模块</w:t>
      </w:r>
    </w:p>
    <w:p w14:paraId="2E836740" w14:textId="77777777" w:rsidR="007D1291" w:rsidRPr="00B14B10" w:rsidRDefault="009C2416" w:rsidP="00BE0482">
      <w:pPr>
        <w:pStyle w:val="a7"/>
        <w:numPr>
          <w:ilvl w:val="0"/>
          <w:numId w:val="9"/>
        </w:numPr>
        <w:spacing w:line="360" w:lineRule="auto"/>
        <w:ind w:left="425" w:firstLineChars="0" w:hanging="425"/>
        <w:jc w:val="left"/>
        <w:rPr>
          <w:rFonts w:ascii="Times New Roman" w:eastAsiaTheme="minorEastAsia" w:hAnsi="Times New Roman"/>
          <w:b/>
          <w:sz w:val="28"/>
          <w:szCs w:val="28"/>
        </w:rPr>
      </w:pPr>
      <w:r w:rsidRPr="00224BBA">
        <w:rPr>
          <w:rFonts w:ascii="Times New Roman" w:eastAsiaTheme="minorEastAsia" w:hAnsiTheme="minorEastAsia"/>
          <w:b/>
          <w:sz w:val="28"/>
          <w:szCs w:val="28"/>
        </w:rPr>
        <w:t>包头</w:t>
      </w:r>
      <w:r w:rsidR="00E41A57" w:rsidRPr="00224BBA">
        <w:rPr>
          <w:rFonts w:ascii="Times New Roman" w:eastAsiaTheme="minorEastAsia" w:hAnsi="Times New Roman"/>
          <w:b/>
          <w:sz w:val="28"/>
          <w:szCs w:val="28"/>
        </w:rPr>
        <w:t>(</w:t>
      </w:r>
      <w:r w:rsidR="00BE0482" w:rsidRPr="00224BBA">
        <w:rPr>
          <w:rFonts w:ascii="Times New Roman" w:eastAsiaTheme="minorEastAsia" w:hAnsi="Times New Roman"/>
          <w:b/>
          <w:sz w:val="28"/>
          <w:szCs w:val="28"/>
        </w:rPr>
        <w:t>Header</w:t>
      </w:r>
      <w:r w:rsidR="00E41A57" w:rsidRPr="00224BBA">
        <w:rPr>
          <w:rFonts w:ascii="Times New Roman" w:eastAsiaTheme="minorEastAsia" w:hAnsi="Times New Roman"/>
          <w:b/>
          <w:sz w:val="28"/>
          <w:szCs w:val="28"/>
        </w:rPr>
        <w:t>)</w:t>
      </w:r>
      <w:r w:rsidRPr="00224BBA">
        <w:rPr>
          <w:rFonts w:ascii="Times New Roman" w:eastAsiaTheme="minorEastAsia" w:hAnsiTheme="minorEastAsia"/>
          <w:sz w:val="28"/>
          <w:szCs w:val="28"/>
        </w:rPr>
        <w:t>：</w:t>
      </w:r>
      <w:r w:rsidRPr="00224BBA">
        <w:rPr>
          <w:rFonts w:ascii="Times New Roman" w:eastAsiaTheme="minorEastAsia" w:hAnsiTheme="minorEastAsia"/>
          <w:sz w:val="24"/>
          <w:szCs w:val="24"/>
        </w:rPr>
        <w:t>固</w:t>
      </w:r>
      <w:r w:rsidRPr="00B14B10">
        <w:rPr>
          <w:rFonts w:ascii="Times New Roman" w:eastAsiaTheme="minorEastAsia" w:hAnsiTheme="minorEastAsia"/>
          <w:sz w:val="24"/>
          <w:szCs w:val="24"/>
        </w:rPr>
        <w:t>定为</w:t>
      </w:r>
      <w:r w:rsidRPr="00B14B10">
        <w:rPr>
          <w:rFonts w:ascii="Times New Roman" w:eastAsiaTheme="minorEastAsia" w:hAnsi="Times New Roman"/>
          <w:sz w:val="24"/>
          <w:szCs w:val="24"/>
        </w:rPr>
        <w:t>0xF4F5</w:t>
      </w:r>
      <w:r w:rsidRPr="00B14B10">
        <w:rPr>
          <w:rFonts w:ascii="Times New Roman" w:eastAsiaTheme="minorEastAsia" w:hAnsiTheme="minorEastAsia"/>
          <w:sz w:val="24"/>
          <w:szCs w:val="24"/>
        </w:rPr>
        <w:t>，任何时刻</w:t>
      </w:r>
      <w:r w:rsidRPr="00B14B10">
        <w:rPr>
          <w:rFonts w:ascii="Times New Roman" w:eastAsiaTheme="minorEastAsia" w:hAnsi="Times New Roman"/>
          <w:sz w:val="24"/>
          <w:szCs w:val="24"/>
        </w:rPr>
        <w:t>0xF4F5</w:t>
      </w:r>
      <w:r w:rsidRPr="00B14B10">
        <w:rPr>
          <w:rFonts w:ascii="Times New Roman" w:eastAsiaTheme="minorEastAsia" w:hAnsiTheme="minorEastAsia"/>
          <w:sz w:val="24"/>
          <w:szCs w:val="24"/>
        </w:rPr>
        <w:t>都代表</w:t>
      </w:r>
      <w:proofErr w:type="gramStart"/>
      <w:r w:rsidRPr="00B14B10">
        <w:rPr>
          <w:rFonts w:ascii="Times New Roman" w:eastAsiaTheme="minorEastAsia" w:hAnsiTheme="minorEastAsia"/>
          <w:sz w:val="24"/>
          <w:szCs w:val="24"/>
        </w:rPr>
        <w:t>包数据</w:t>
      </w:r>
      <w:proofErr w:type="gramEnd"/>
      <w:r w:rsidRPr="00B14B10">
        <w:rPr>
          <w:rFonts w:ascii="Times New Roman" w:eastAsiaTheme="minorEastAsia" w:hAnsiTheme="minorEastAsia"/>
          <w:sz w:val="24"/>
          <w:szCs w:val="24"/>
        </w:rPr>
        <w:t>传输的开始。</w:t>
      </w:r>
    </w:p>
    <w:p w14:paraId="021CCEAE" w14:textId="77777777" w:rsidR="00BE14A1" w:rsidRPr="00224BBA" w:rsidRDefault="007D1291" w:rsidP="00BE0482">
      <w:pPr>
        <w:pStyle w:val="a7"/>
        <w:numPr>
          <w:ilvl w:val="0"/>
          <w:numId w:val="9"/>
        </w:numPr>
        <w:spacing w:line="360" w:lineRule="auto"/>
        <w:ind w:left="425" w:firstLineChars="0" w:hanging="425"/>
        <w:jc w:val="left"/>
        <w:rPr>
          <w:rFonts w:ascii="Times New Roman" w:eastAsiaTheme="minorEastAsia" w:hAnsi="Times New Roman"/>
          <w:sz w:val="28"/>
          <w:szCs w:val="28"/>
        </w:rPr>
      </w:pPr>
      <w:r w:rsidRPr="00224BBA">
        <w:rPr>
          <w:rFonts w:ascii="Times New Roman" w:eastAsiaTheme="minorEastAsia" w:hAnsiTheme="minorEastAsia"/>
          <w:b/>
          <w:sz w:val="28"/>
          <w:szCs w:val="28"/>
        </w:rPr>
        <w:t>转义</w:t>
      </w:r>
      <w:r w:rsidRPr="00224BBA">
        <w:rPr>
          <w:rFonts w:ascii="Times New Roman" w:eastAsiaTheme="minorEastAsia" w:hAnsiTheme="minorEastAsia"/>
          <w:sz w:val="28"/>
          <w:szCs w:val="28"/>
        </w:rPr>
        <w:t>：</w:t>
      </w:r>
    </w:p>
    <w:p w14:paraId="2631A72E" w14:textId="77777777" w:rsidR="00BE14A1" w:rsidRPr="00E27106" w:rsidRDefault="00BE14A1" w:rsidP="00395C0B">
      <w:pPr>
        <w:pStyle w:val="10"/>
        <w:spacing w:line="360" w:lineRule="auto"/>
        <w:ind w:left="425" w:firstLineChars="0" w:firstLine="0"/>
        <w:jc w:val="left"/>
        <w:rPr>
          <w:rFonts w:eastAsiaTheme="minorEastAsia"/>
          <w:b/>
          <w:color w:val="000000" w:themeColor="text1"/>
          <w:sz w:val="24"/>
          <w:rPrChange w:id="1" w:author="bd" w:date="2020-04-10T10:53:00Z">
            <w:rPr>
              <w:rFonts w:eastAsiaTheme="minorEastAsia"/>
              <w:b/>
              <w:color w:val="FF0000"/>
              <w:sz w:val="24"/>
            </w:rPr>
          </w:rPrChange>
        </w:rPr>
      </w:pPr>
      <w:r w:rsidRPr="00E27106">
        <w:rPr>
          <w:rFonts w:eastAsiaTheme="minorEastAsia" w:hAnsiTheme="minorEastAsia"/>
          <w:b/>
          <w:color w:val="000000" w:themeColor="text1"/>
          <w:sz w:val="24"/>
          <w:rPrChange w:id="2" w:author="bd" w:date="2020-04-10T10:53:00Z">
            <w:rPr>
              <w:rFonts w:eastAsiaTheme="minorEastAsia" w:hAnsiTheme="minorEastAsia"/>
              <w:b/>
              <w:color w:val="FF0000"/>
              <w:sz w:val="24"/>
            </w:rPr>
          </w:rPrChange>
        </w:rPr>
        <w:t>除</w:t>
      </w:r>
      <w:r w:rsidR="0037037C" w:rsidRPr="00E27106">
        <w:rPr>
          <w:rFonts w:eastAsiaTheme="minorEastAsia" w:hAnsiTheme="minorEastAsia"/>
          <w:b/>
          <w:color w:val="000000" w:themeColor="text1"/>
          <w:sz w:val="24"/>
          <w:rPrChange w:id="3" w:author="bd" w:date="2020-04-10T10:53:00Z">
            <w:rPr>
              <w:rFonts w:eastAsiaTheme="minorEastAsia" w:hAnsiTheme="minorEastAsia"/>
              <w:b/>
              <w:color w:val="FF0000"/>
              <w:sz w:val="24"/>
            </w:rPr>
          </w:rPrChange>
        </w:rPr>
        <w:t>包</w:t>
      </w:r>
      <w:r w:rsidRPr="00E27106">
        <w:rPr>
          <w:rFonts w:eastAsiaTheme="minorEastAsia" w:hAnsiTheme="minorEastAsia"/>
          <w:b/>
          <w:color w:val="000000" w:themeColor="text1"/>
          <w:sz w:val="24"/>
          <w:rPrChange w:id="4" w:author="bd" w:date="2020-04-10T10:53:00Z">
            <w:rPr>
              <w:rFonts w:eastAsiaTheme="minorEastAsia" w:hAnsiTheme="minorEastAsia"/>
              <w:b/>
              <w:color w:val="FF0000"/>
              <w:sz w:val="24"/>
            </w:rPr>
          </w:rPrChange>
        </w:rPr>
        <w:t>头外所有数据需经转义之后才发送。</w:t>
      </w:r>
    </w:p>
    <w:p w14:paraId="59E74B81" w14:textId="77777777" w:rsidR="00BE14A1" w:rsidRPr="00E27106" w:rsidRDefault="00BE14A1" w:rsidP="00395C0B">
      <w:pPr>
        <w:pStyle w:val="10"/>
        <w:spacing w:line="360" w:lineRule="auto"/>
        <w:ind w:left="425" w:firstLineChars="0" w:firstLine="0"/>
        <w:jc w:val="left"/>
        <w:rPr>
          <w:rFonts w:eastAsiaTheme="minorEastAsia"/>
          <w:b/>
          <w:color w:val="000000" w:themeColor="text1"/>
          <w:sz w:val="24"/>
          <w:rPrChange w:id="5" w:author="bd" w:date="2020-04-10T10:53:00Z">
            <w:rPr>
              <w:rFonts w:eastAsiaTheme="minorEastAsia"/>
              <w:b/>
              <w:color w:val="FF0000"/>
              <w:sz w:val="24"/>
            </w:rPr>
          </w:rPrChange>
        </w:rPr>
      </w:pPr>
      <w:r w:rsidRPr="00E27106">
        <w:rPr>
          <w:rFonts w:eastAsiaTheme="minorEastAsia" w:hAnsiTheme="minorEastAsia"/>
          <w:b/>
          <w:color w:val="000000" w:themeColor="text1"/>
          <w:sz w:val="24"/>
          <w:rPrChange w:id="6" w:author="bd" w:date="2020-04-10T10:53:00Z">
            <w:rPr>
              <w:rFonts w:eastAsiaTheme="minorEastAsia" w:hAnsiTheme="minorEastAsia"/>
              <w:b/>
              <w:color w:val="FF0000"/>
              <w:sz w:val="24"/>
            </w:rPr>
          </w:rPrChange>
        </w:rPr>
        <w:t>后续未说明的数据均为原始未被转义的数据。</w:t>
      </w:r>
    </w:p>
    <w:p w14:paraId="194882C3" w14:textId="77777777" w:rsidR="007D1291" w:rsidRPr="00E27106" w:rsidRDefault="007D1291" w:rsidP="00395C0B">
      <w:pPr>
        <w:pStyle w:val="10"/>
        <w:spacing w:line="360" w:lineRule="auto"/>
        <w:ind w:left="425" w:firstLineChars="0" w:firstLine="0"/>
        <w:jc w:val="left"/>
        <w:rPr>
          <w:rFonts w:eastAsiaTheme="minorEastAsia"/>
          <w:b/>
          <w:color w:val="000000" w:themeColor="text1"/>
          <w:sz w:val="24"/>
          <w:rPrChange w:id="7" w:author="bd" w:date="2020-04-10T10:53:00Z">
            <w:rPr>
              <w:rFonts w:eastAsiaTheme="minorEastAsia"/>
              <w:b/>
              <w:color w:val="FF0000"/>
              <w:sz w:val="24"/>
            </w:rPr>
          </w:rPrChange>
        </w:rPr>
      </w:pPr>
      <w:r w:rsidRPr="00E27106">
        <w:rPr>
          <w:rFonts w:eastAsiaTheme="minorEastAsia" w:hAnsiTheme="minorEastAsia"/>
          <w:b/>
          <w:color w:val="000000" w:themeColor="text1"/>
          <w:sz w:val="24"/>
          <w:rPrChange w:id="8" w:author="bd" w:date="2020-04-10T10:53:00Z">
            <w:rPr>
              <w:rFonts w:eastAsiaTheme="minorEastAsia" w:hAnsiTheme="minorEastAsia"/>
              <w:b/>
              <w:color w:val="FF0000"/>
              <w:sz w:val="24"/>
            </w:rPr>
          </w:rPrChange>
        </w:rPr>
        <w:t>从包头后第一个字节开始，每遇到一个</w:t>
      </w:r>
      <w:r w:rsidRPr="00E27106">
        <w:rPr>
          <w:rFonts w:eastAsiaTheme="minorEastAsia"/>
          <w:b/>
          <w:color w:val="000000" w:themeColor="text1"/>
          <w:sz w:val="24"/>
          <w:rPrChange w:id="9" w:author="bd" w:date="2020-04-10T10:53:00Z">
            <w:rPr>
              <w:rFonts w:eastAsiaTheme="minorEastAsia"/>
              <w:b/>
              <w:color w:val="FF0000"/>
              <w:sz w:val="24"/>
            </w:rPr>
          </w:rPrChange>
        </w:rPr>
        <w:t>0xF4</w:t>
      </w:r>
      <w:r w:rsidRPr="00E27106">
        <w:rPr>
          <w:rFonts w:eastAsiaTheme="minorEastAsia" w:hAnsiTheme="minorEastAsia"/>
          <w:b/>
          <w:color w:val="000000" w:themeColor="text1"/>
          <w:sz w:val="24"/>
          <w:rPrChange w:id="10" w:author="bd" w:date="2020-04-10T10:53:00Z">
            <w:rPr>
              <w:rFonts w:eastAsiaTheme="minorEastAsia" w:hAnsiTheme="minorEastAsia"/>
              <w:b/>
              <w:color w:val="FF0000"/>
              <w:sz w:val="24"/>
            </w:rPr>
          </w:rPrChange>
        </w:rPr>
        <w:t>，紧挨着在其后增加一个</w:t>
      </w:r>
      <w:r w:rsidRPr="00E27106">
        <w:rPr>
          <w:rFonts w:eastAsiaTheme="minorEastAsia"/>
          <w:b/>
          <w:color w:val="000000" w:themeColor="text1"/>
          <w:sz w:val="24"/>
          <w:rPrChange w:id="11" w:author="bd" w:date="2020-04-10T10:53:00Z">
            <w:rPr>
              <w:rFonts w:eastAsiaTheme="minorEastAsia"/>
              <w:b/>
              <w:color w:val="FF0000"/>
              <w:sz w:val="24"/>
            </w:rPr>
          </w:rPrChange>
        </w:rPr>
        <w:t>0xF4</w:t>
      </w:r>
      <w:r w:rsidRPr="00E27106">
        <w:rPr>
          <w:rFonts w:eastAsiaTheme="minorEastAsia" w:hAnsiTheme="minorEastAsia"/>
          <w:b/>
          <w:color w:val="000000" w:themeColor="text1"/>
          <w:sz w:val="24"/>
          <w:rPrChange w:id="12" w:author="bd" w:date="2020-04-10T10:53:00Z">
            <w:rPr>
              <w:rFonts w:eastAsiaTheme="minorEastAsia" w:hAnsiTheme="minorEastAsia"/>
              <w:b/>
              <w:color w:val="FF0000"/>
              <w:sz w:val="24"/>
            </w:rPr>
          </w:rPrChange>
        </w:rPr>
        <w:t>到发送流中。接收数据流中，每遇到连续</w:t>
      </w:r>
      <w:r w:rsidRPr="00E27106">
        <w:rPr>
          <w:rFonts w:eastAsiaTheme="minorEastAsia"/>
          <w:b/>
          <w:color w:val="000000" w:themeColor="text1"/>
          <w:sz w:val="24"/>
          <w:rPrChange w:id="13" w:author="bd" w:date="2020-04-10T10:53:00Z">
            <w:rPr>
              <w:rFonts w:eastAsiaTheme="minorEastAsia"/>
              <w:b/>
              <w:color w:val="FF0000"/>
              <w:sz w:val="24"/>
            </w:rPr>
          </w:rPrChange>
        </w:rPr>
        <w:t>2</w:t>
      </w:r>
      <w:r w:rsidRPr="00E27106">
        <w:rPr>
          <w:rFonts w:eastAsiaTheme="minorEastAsia" w:hAnsiTheme="minorEastAsia"/>
          <w:b/>
          <w:color w:val="000000" w:themeColor="text1"/>
          <w:sz w:val="24"/>
          <w:rPrChange w:id="14" w:author="bd" w:date="2020-04-10T10:53:00Z">
            <w:rPr>
              <w:rFonts w:eastAsiaTheme="minorEastAsia" w:hAnsiTheme="minorEastAsia"/>
              <w:b/>
              <w:color w:val="FF0000"/>
              <w:sz w:val="24"/>
            </w:rPr>
          </w:rPrChange>
        </w:rPr>
        <w:t>个</w:t>
      </w:r>
      <w:r w:rsidRPr="00E27106">
        <w:rPr>
          <w:rFonts w:eastAsiaTheme="minorEastAsia"/>
          <w:b/>
          <w:color w:val="000000" w:themeColor="text1"/>
          <w:sz w:val="24"/>
          <w:rPrChange w:id="15" w:author="bd" w:date="2020-04-10T10:53:00Z">
            <w:rPr>
              <w:rFonts w:eastAsiaTheme="minorEastAsia"/>
              <w:b/>
              <w:color w:val="FF0000"/>
              <w:sz w:val="24"/>
            </w:rPr>
          </w:rPrChange>
        </w:rPr>
        <w:t>0xF4</w:t>
      </w:r>
      <w:r w:rsidRPr="00E27106">
        <w:rPr>
          <w:rFonts w:eastAsiaTheme="minorEastAsia" w:hAnsiTheme="minorEastAsia"/>
          <w:b/>
          <w:color w:val="000000" w:themeColor="text1"/>
          <w:sz w:val="24"/>
          <w:rPrChange w:id="16" w:author="bd" w:date="2020-04-10T10:53:00Z">
            <w:rPr>
              <w:rFonts w:eastAsiaTheme="minorEastAsia" w:hAnsiTheme="minorEastAsia"/>
              <w:b/>
              <w:color w:val="FF0000"/>
              <w:sz w:val="24"/>
            </w:rPr>
          </w:rPrChange>
        </w:rPr>
        <w:t>，合并为一个</w:t>
      </w:r>
      <w:r w:rsidRPr="00E27106">
        <w:rPr>
          <w:rFonts w:eastAsiaTheme="minorEastAsia"/>
          <w:b/>
          <w:color w:val="000000" w:themeColor="text1"/>
          <w:sz w:val="24"/>
          <w:rPrChange w:id="17" w:author="bd" w:date="2020-04-10T10:53:00Z">
            <w:rPr>
              <w:rFonts w:eastAsiaTheme="minorEastAsia"/>
              <w:b/>
              <w:color w:val="FF0000"/>
              <w:sz w:val="24"/>
            </w:rPr>
          </w:rPrChange>
        </w:rPr>
        <w:t>0xF4</w:t>
      </w:r>
      <w:r w:rsidRPr="00E27106">
        <w:rPr>
          <w:rFonts w:eastAsiaTheme="minorEastAsia" w:hAnsiTheme="minorEastAsia"/>
          <w:b/>
          <w:color w:val="000000" w:themeColor="text1"/>
          <w:sz w:val="24"/>
          <w:rPrChange w:id="18" w:author="bd" w:date="2020-04-10T10:53:00Z">
            <w:rPr>
              <w:rFonts w:eastAsiaTheme="minorEastAsia" w:hAnsiTheme="minorEastAsia"/>
              <w:b/>
              <w:color w:val="FF0000"/>
              <w:sz w:val="24"/>
            </w:rPr>
          </w:rPrChange>
        </w:rPr>
        <w:t>。</w:t>
      </w:r>
    </w:p>
    <w:p w14:paraId="0DCD1FBA" w14:textId="7C89BDFD" w:rsidR="0037037C" w:rsidRPr="00E27106" w:rsidRDefault="0037037C" w:rsidP="00395C0B">
      <w:pPr>
        <w:pStyle w:val="10"/>
        <w:spacing w:line="360" w:lineRule="auto"/>
        <w:ind w:left="425" w:firstLineChars="0" w:firstLine="0"/>
        <w:jc w:val="left"/>
        <w:rPr>
          <w:rFonts w:eastAsiaTheme="minorEastAsia"/>
          <w:b/>
          <w:color w:val="000000" w:themeColor="text1"/>
          <w:sz w:val="24"/>
          <w:rPrChange w:id="19" w:author="bd" w:date="2020-04-10T10:53:00Z">
            <w:rPr>
              <w:rFonts w:eastAsiaTheme="minorEastAsia"/>
              <w:b/>
              <w:color w:val="FF0000"/>
              <w:sz w:val="24"/>
            </w:rPr>
          </w:rPrChange>
        </w:rPr>
      </w:pPr>
      <w:r w:rsidRPr="00E27106">
        <w:rPr>
          <w:rFonts w:eastAsiaTheme="minorEastAsia" w:hAnsiTheme="minorEastAsia"/>
          <w:b/>
          <w:color w:val="000000" w:themeColor="text1"/>
          <w:sz w:val="24"/>
          <w:rPrChange w:id="20" w:author="bd" w:date="2020-04-10T10:53:00Z">
            <w:rPr>
              <w:rFonts w:eastAsiaTheme="minorEastAsia" w:hAnsiTheme="minorEastAsia"/>
              <w:b/>
              <w:color w:val="FF0000"/>
              <w:sz w:val="24"/>
            </w:rPr>
          </w:rPrChange>
        </w:rPr>
        <w:t>计算校验的数据为原始数据，计算完后再转义发送。</w:t>
      </w:r>
    </w:p>
    <w:p w14:paraId="1146CE7B" w14:textId="1180A67F" w:rsidR="006B4C34" w:rsidRPr="00245A7A" w:rsidRDefault="00BE0482" w:rsidP="00BE0482">
      <w:pPr>
        <w:pStyle w:val="a7"/>
        <w:numPr>
          <w:ilvl w:val="0"/>
          <w:numId w:val="9"/>
        </w:numPr>
        <w:spacing w:line="360" w:lineRule="auto"/>
        <w:ind w:left="425" w:firstLineChars="0" w:hanging="425"/>
        <w:jc w:val="left"/>
        <w:rPr>
          <w:rFonts w:ascii="Times New Roman" w:eastAsiaTheme="minorEastAsia" w:hAnsi="Times New Roman"/>
          <w:b/>
          <w:sz w:val="28"/>
          <w:szCs w:val="28"/>
        </w:rPr>
      </w:pPr>
      <w:r w:rsidRPr="00B14B10">
        <w:rPr>
          <w:rFonts w:ascii="Times New Roman" w:eastAsiaTheme="minorEastAsia" w:hAnsiTheme="minorEastAsia"/>
          <w:b/>
          <w:sz w:val="28"/>
          <w:szCs w:val="28"/>
        </w:rPr>
        <w:t>长度</w:t>
      </w:r>
      <w:r w:rsidR="00E41A57" w:rsidRPr="00B14B10">
        <w:rPr>
          <w:rFonts w:ascii="Times New Roman" w:eastAsiaTheme="minorEastAsia" w:hAnsi="Times New Roman"/>
          <w:b/>
          <w:sz w:val="28"/>
          <w:szCs w:val="28"/>
        </w:rPr>
        <w:t>(</w:t>
      </w:r>
      <w:r w:rsidR="006B4C34" w:rsidRPr="00B14B10">
        <w:rPr>
          <w:rFonts w:ascii="Times New Roman" w:eastAsiaTheme="minorEastAsia" w:hAnsi="Times New Roman"/>
          <w:b/>
          <w:sz w:val="28"/>
          <w:szCs w:val="28"/>
        </w:rPr>
        <w:t>Length</w:t>
      </w:r>
      <w:r w:rsidR="00E41A57" w:rsidRPr="00B14B10">
        <w:rPr>
          <w:rFonts w:ascii="Times New Roman" w:eastAsiaTheme="minorEastAsia" w:hAnsi="Times New Roman"/>
          <w:b/>
          <w:sz w:val="28"/>
          <w:szCs w:val="28"/>
        </w:rPr>
        <w:t>)</w:t>
      </w:r>
      <w:r w:rsidR="006B4C34" w:rsidRPr="00B14B10">
        <w:rPr>
          <w:rFonts w:ascii="Times New Roman" w:eastAsiaTheme="minorEastAsia" w:hAnsiTheme="minorEastAsia"/>
          <w:b/>
          <w:sz w:val="28"/>
          <w:szCs w:val="28"/>
        </w:rPr>
        <w:t>：</w:t>
      </w:r>
      <w:r w:rsidR="006B4C34" w:rsidRPr="00B14B10">
        <w:rPr>
          <w:rFonts w:ascii="Times New Roman" w:eastAsiaTheme="minorEastAsia" w:hAnsiTheme="minorEastAsia"/>
          <w:sz w:val="24"/>
          <w:szCs w:val="24"/>
        </w:rPr>
        <w:t>从</w:t>
      </w:r>
      <w:r w:rsidR="006B4C34" w:rsidRPr="00B14B10">
        <w:rPr>
          <w:rFonts w:ascii="Times New Roman" w:eastAsiaTheme="minorEastAsia" w:hAnsi="Times New Roman"/>
          <w:sz w:val="24"/>
          <w:szCs w:val="24"/>
        </w:rPr>
        <w:t>CMD(</w:t>
      </w:r>
      <w:r w:rsidR="006B4C34" w:rsidRPr="00B14B10">
        <w:rPr>
          <w:rFonts w:ascii="Times New Roman" w:eastAsiaTheme="minorEastAsia" w:hAnsiTheme="minorEastAsia"/>
          <w:sz w:val="24"/>
          <w:szCs w:val="24"/>
        </w:rPr>
        <w:t>含</w:t>
      </w:r>
      <w:r w:rsidR="006B4C34" w:rsidRPr="00B14B10">
        <w:rPr>
          <w:rFonts w:ascii="Times New Roman" w:eastAsiaTheme="minorEastAsia" w:hAnsi="Times New Roman"/>
          <w:sz w:val="24"/>
          <w:szCs w:val="24"/>
        </w:rPr>
        <w:t>)</w:t>
      </w:r>
      <w:r w:rsidR="006B4C34" w:rsidRPr="00B14B10">
        <w:rPr>
          <w:rFonts w:ascii="Times New Roman" w:eastAsiaTheme="minorEastAsia" w:hAnsiTheme="minorEastAsia"/>
          <w:sz w:val="24"/>
          <w:szCs w:val="24"/>
        </w:rPr>
        <w:t>开始到</w:t>
      </w:r>
      <w:r w:rsidR="006B4C34" w:rsidRPr="00B14B10">
        <w:rPr>
          <w:rFonts w:ascii="Times New Roman" w:eastAsiaTheme="minorEastAsia" w:hAnsi="Times New Roman"/>
          <w:sz w:val="24"/>
          <w:szCs w:val="24"/>
        </w:rPr>
        <w:t>CRC</w:t>
      </w:r>
      <w:r w:rsidR="006B4C34" w:rsidRPr="00B14B10">
        <w:rPr>
          <w:rFonts w:ascii="Times New Roman" w:eastAsiaTheme="minorEastAsia" w:hAnsiTheme="minorEastAsia"/>
          <w:sz w:val="24"/>
          <w:szCs w:val="24"/>
        </w:rPr>
        <w:t>校验字节为止的字节数。</w:t>
      </w:r>
    </w:p>
    <w:p w14:paraId="0F801169" w14:textId="38F65793" w:rsidR="00245A7A" w:rsidRDefault="00245A7A" w:rsidP="00BE0482">
      <w:pPr>
        <w:pStyle w:val="a7"/>
        <w:numPr>
          <w:ilvl w:val="0"/>
          <w:numId w:val="9"/>
        </w:numPr>
        <w:spacing w:line="360" w:lineRule="auto"/>
        <w:ind w:left="425" w:firstLineChars="0" w:hanging="425"/>
        <w:jc w:val="left"/>
        <w:rPr>
          <w:rFonts w:ascii="Times New Roman" w:eastAsiaTheme="minorEastAsia" w:hAnsiTheme="minorEastAsia"/>
          <w:b/>
          <w:sz w:val="28"/>
          <w:szCs w:val="28"/>
        </w:rPr>
      </w:pPr>
      <w:r w:rsidRPr="00245A7A">
        <w:rPr>
          <w:rFonts w:ascii="Times New Roman" w:eastAsiaTheme="minorEastAsia" w:hAnsiTheme="minorEastAsia"/>
          <w:b/>
          <w:sz w:val="28"/>
          <w:szCs w:val="28"/>
        </w:rPr>
        <w:t>命令</w:t>
      </w:r>
      <w:r w:rsidRPr="00245A7A">
        <w:rPr>
          <w:rFonts w:ascii="Times New Roman" w:eastAsiaTheme="minorEastAsia" w:hAnsiTheme="minorEastAsia"/>
          <w:b/>
          <w:sz w:val="28"/>
          <w:szCs w:val="28"/>
        </w:rPr>
        <w:t>(CMD)</w:t>
      </w:r>
      <w:r w:rsidRPr="00245A7A">
        <w:rPr>
          <w:rFonts w:ascii="Times New Roman" w:eastAsiaTheme="minorEastAsia" w:hAnsiTheme="minorEastAsia"/>
          <w:b/>
          <w:sz w:val="28"/>
          <w:szCs w:val="28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41"/>
        <w:gridCol w:w="1559"/>
        <w:gridCol w:w="1843"/>
      </w:tblGrid>
      <w:tr w:rsidR="00245A7A" w:rsidRPr="00B14B10" w14:paraId="265563BF" w14:textId="77777777" w:rsidTr="00F01A41">
        <w:trPr>
          <w:jc w:val="center"/>
        </w:trPr>
        <w:tc>
          <w:tcPr>
            <w:tcW w:w="1241" w:type="dxa"/>
            <w:shd w:val="clear" w:color="auto" w:fill="C6D9F1" w:themeFill="text2" w:themeFillTint="33"/>
          </w:tcPr>
          <w:p w14:paraId="7865E1CE" w14:textId="77777777" w:rsidR="00245A7A" w:rsidRPr="00B14B10" w:rsidRDefault="00245A7A" w:rsidP="00F01A41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b/>
                <w:szCs w:val="28"/>
              </w:rPr>
            </w:pPr>
            <w:r w:rsidRPr="00B14B10">
              <w:rPr>
                <w:rFonts w:ascii="Times New Roman" w:eastAsiaTheme="minorEastAsia" w:hAnsiTheme="minorEastAsia"/>
                <w:b/>
                <w:szCs w:val="28"/>
              </w:rPr>
              <w:t>功能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14:paraId="779486D5" w14:textId="77777777" w:rsidR="00245A7A" w:rsidRPr="00B14B10" w:rsidRDefault="00245A7A" w:rsidP="00F01A41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b/>
                <w:szCs w:val="28"/>
              </w:rPr>
            </w:pPr>
            <w:r w:rsidRPr="00B14B10">
              <w:rPr>
                <w:rFonts w:ascii="Times New Roman" w:eastAsiaTheme="minorEastAsia" w:hAnsiTheme="minorEastAsia"/>
                <w:b/>
                <w:szCs w:val="28"/>
              </w:rPr>
              <w:t>主机发送命令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180581E8" w14:textId="77777777" w:rsidR="00245A7A" w:rsidRPr="00B14B10" w:rsidRDefault="00245A7A" w:rsidP="00F01A41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b/>
                <w:szCs w:val="28"/>
              </w:rPr>
            </w:pPr>
            <w:proofErr w:type="spellStart"/>
            <w:r>
              <w:rPr>
                <w:rFonts w:ascii="Times New Roman" w:eastAsiaTheme="minorEastAsia" w:hAnsiTheme="minorEastAsia" w:hint="eastAsia"/>
                <w:b/>
                <w:szCs w:val="28"/>
              </w:rPr>
              <w:t>WiFi</w:t>
            </w:r>
            <w:proofErr w:type="spellEnd"/>
            <w:r w:rsidRPr="00B14B10">
              <w:rPr>
                <w:rFonts w:ascii="Times New Roman" w:eastAsiaTheme="minorEastAsia" w:hAnsiTheme="minorEastAsia"/>
                <w:b/>
                <w:szCs w:val="28"/>
              </w:rPr>
              <w:t>应答命令</w:t>
            </w:r>
          </w:p>
        </w:tc>
      </w:tr>
      <w:tr w:rsidR="00245A7A" w:rsidRPr="00B14B10" w14:paraId="1800D0E2" w14:textId="77777777" w:rsidTr="00F01A41">
        <w:trPr>
          <w:jc w:val="center"/>
        </w:trPr>
        <w:tc>
          <w:tcPr>
            <w:tcW w:w="1241" w:type="dxa"/>
          </w:tcPr>
          <w:p w14:paraId="34E04E49" w14:textId="77777777" w:rsidR="00245A7A" w:rsidRPr="00B14B10" w:rsidRDefault="00245A7A" w:rsidP="00F01A41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szCs w:val="28"/>
              </w:rPr>
            </w:pPr>
            <w:r w:rsidRPr="00B14B10">
              <w:rPr>
                <w:rFonts w:ascii="Times New Roman" w:eastAsiaTheme="minorEastAsia" w:hAnsiTheme="minorEastAsia"/>
                <w:szCs w:val="28"/>
              </w:rPr>
              <w:t>握手</w:t>
            </w:r>
          </w:p>
        </w:tc>
        <w:tc>
          <w:tcPr>
            <w:tcW w:w="1559" w:type="dxa"/>
          </w:tcPr>
          <w:p w14:paraId="1C280D54" w14:textId="77777777" w:rsidR="00245A7A" w:rsidRPr="00B14B10" w:rsidRDefault="00245A7A" w:rsidP="00F01A41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szCs w:val="28"/>
              </w:rPr>
            </w:pPr>
            <w:r w:rsidRPr="00B14B10">
              <w:rPr>
                <w:rFonts w:ascii="Times New Roman" w:eastAsiaTheme="minorEastAsia" w:hAnsi="Times New Roman"/>
                <w:szCs w:val="28"/>
              </w:rPr>
              <w:t>0x01</w:t>
            </w:r>
          </w:p>
        </w:tc>
        <w:tc>
          <w:tcPr>
            <w:tcW w:w="1843" w:type="dxa"/>
          </w:tcPr>
          <w:p w14:paraId="47941BF1" w14:textId="77777777" w:rsidR="00245A7A" w:rsidRPr="00B14B10" w:rsidRDefault="00245A7A" w:rsidP="00F01A41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szCs w:val="28"/>
              </w:rPr>
            </w:pPr>
            <w:r w:rsidRPr="00B14B10">
              <w:rPr>
                <w:rFonts w:ascii="Times New Roman" w:eastAsiaTheme="minorEastAsia" w:hAnsi="Times New Roman"/>
                <w:szCs w:val="28"/>
              </w:rPr>
              <w:t>0x01</w:t>
            </w:r>
          </w:p>
        </w:tc>
      </w:tr>
      <w:tr w:rsidR="00245A7A" w:rsidRPr="00B14B10" w14:paraId="074129DF" w14:textId="77777777" w:rsidTr="00F01A41">
        <w:trPr>
          <w:jc w:val="center"/>
        </w:trPr>
        <w:tc>
          <w:tcPr>
            <w:tcW w:w="1241" w:type="dxa"/>
          </w:tcPr>
          <w:p w14:paraId="725A29E4" w14:textId="77777777" w:rsidR="00245A7A" w:rsidRPr="00B14B10" w:rsidRDefault="00245A7A" w:rsidP="00F01A41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szCs w:val="28"/>
              </w:rPr>
            </w:pPr>
            <w:r w:rsidRPr="00B14B10">
              <w:rPr>
                <w:rFonts w:ascii="Times New Roman" w:eastAsiaTheme="minorEastAsia" w:hAnsiTheme="minorEastAsia"/>
                <w:szCs w:val="28"/>
              </w:rPr>
              <w:t>普通轮询</w:t>
            </w:r>
          </w:p>
        </w:tc>
        <w:tc>
          <w:tcPr>
            <w:tcW w:w="1559" w:type="dxa"/>
          </w:tcPr>
          <w:p w14:paraId="08060E16" w14:textId="77777777" w:rsidR="00245A7A" w:rsidRPr="00B14B10" w:rsidRDefault="00245A7A" w:rsidP="00F01A41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szCs w:val="28"/>
              </w:rPr>
            </w:pPr>
            <w:r w:rsidRPr="00B14B10">
              <w:rPr>
                <w:rFonts w:ascii="Times New Roman" w:eastAsiaTheme="minorEastAsia" w:hAnsi="Times New Roman"/>
                <w:szCs w:val="28"/>
              </w:rPr>
              <w:t>0x02</w:t>
            </w:r>
          </w:p>
        </w:tc>
        <w:tc>
          <w:tcPr>
            <w:tcW w:w="1843" w:type="dxa"/>
          </w:tcPr>
          <w:p w14:paraId="6B571803" w14:textId="77777777" w:rsidR="00245A7A" w:rsidRPr="00B14B10" w:rsidRDefault="00245A7A" w:rsidP="00F01A41">
            <w:pPr>
              <w:pStyle w:val="a7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/>
                <w:szCs w:val="28"/>
              </w:rPr>
            </w:pPr>
            <w:r w:rsidRPr="00B14B10">
              <w:rPr>
                <w:rFonts w:ascii="Times New Roman" w:eastAsiaTheme="minorEastAsia" w:hAnsi="Times New Roman"/>
                <w:szCs w:val="28"/>
              </w:rPr>
              <w:t>0x02</w:t>
            </w:r>
          </w:p>
        </w:tc>
      </w:tr>
    </w:tbl>
    <w:p w14:paraId="2CC9DBF2" w14:textId="77777777" w:rsidR="00245A7A" w:rsidRPr="0049750D" w:rsidRDefault="00245A7A" w:rsidP="00245A7A">
      <w:pPr>
        <w:pStyle w:val="a7"/>
        <w:numPr>
          <w:ilvl w:val="0"/>
          <w:numId w:val="9"/>
        </w:numPr>
        <w:spacing w:line="360" w:lineRule="auto"/>
        <w:ind w:left="425" w:firstLineChars="0" w:hanging="425"/>
        <w:jc w:val="left"/>
        <w:rPr>
          <w:color w:val="000000" w:themeColor="text1"/>
        </w:rPr>
      </w:pPr>
      <w:r w:rsidRPr="00245A7A">
        <w:rPr>
          <w:rFonts w:ascii="Times New Roman" w:eastAsiaTheme="minorEastAsia" w:hAnsiTheme="minorEastAsia"/>
          <w:b/>
          <w:sz w:val="28"/>
          <w:szCs w:val="28"/>
        </w:rPr>
        <w:t>地址分配</w:t>
      </w:r>
      <w:r w:rsidRPr="00245A7A">
        <w:rPr>
          <w:rFonts w:ascii="Times New Roman" w:eastAsiaTheme="minorEastAsia" w:hAnsiTheme="minorEastAsia"/>
          <w:b/>
          <w:sz w:val="28"/>
          <w:szCs w:val="28"/>
        </w:rPr>
        <w:t>(</w:t>
      </w:r>
      <w:proofErr w:type="spellStart"/>
      <w:r w:rsidRPr="00245A7A">
        <w:rPr>
          <w:rFonts w:ascii="Times New Roman" w:eastAsiaTheme="minorEastAsia" w:hAnsiTheme="minorEastAsia"/>
          <w:b/>
          <w:sz w:val="28"/>
          <w:szCs w:val="28"/>
        </w:rPr>
        <w:t>Addr</w:t>
      </w:r>
      <w:proofErr w:type="spellEnd"/>
      <w:r w:rsidRPr="00245A7A">
        <w:rPr>
          <w:rFonts w:ascii="Times New Roman" w:eastAsiaTheme="minorEastAsia" w:hAnsiTheme="minorEastAsia"/>
          <w:b/>
          <w:sz w:val="28"/>
          <w:szCs w:val="28"/>
        </w:rPr>
        <w:t>)</w:t>
      </w:r>
      <w:r w:rsidRPr="00245A7A">
        <w:rPr>
          <w:rFonts w:ascii="Times New Roman" w:eastAsiaTheme="minorEastAsia" w:hAnsiTheme="minorEastAsia"/>
          <w:b/>
          <w:sz w:val="28"/>
          <w:szCs w:val="28"/>
        </w:rPr>
        <w:t>：</w:t>
      </w:r>
      <w:r w:rsidRPr="0049750D">
        <w:rPr>
          <w:color w:val="000000" w:themeColor="text1"/>
        </w:rPr>
        <w:t xml:space="preserve"> </w:t>
      </w:r>
    </w:p>
    <w:p w14:paraId="5707A8B5" w14:textId="77777777" w:rsidR="00245A7A" w:rsidRPr="00B14B10" w:rsidRDefault="00245A7A" w:rsidP="00245A7A">
      <w:pPr>
        <w:pStyle w:val="a7"/>
        <w:spacing w:line="360" w:lineRule="auto"/>
        <w:ind w:left="426" w:firstLineChars="0" w:firstLine="0"/>
        <w:jc w:val="left"/>
        <w:rPr>
          <w:rFonts w:ascii="Times New Roman" w:eastAsiaTheme="minorEastAsia" w:hAnsi="Times New Roman"/>
          <w:sz w:val="22"/>
          <w:szCs w:val="28"/>
        </w:rPr>
      </w:pPr>
      <w:r w:rsidRPr="00B14B10">
        <w:rPr>
          <w:rFonts w:ascii="Times New Roman" w:eastAsiaTheme="minorEastAsia" w:hAnsi="Times New Roman"/>
          <w:b/>
          <w:sz w:val="22"/>
          <w:szCs w:val="28"/>
        </w:rPr>
        <w:t>Bit7~6</w:t>
      </w:r>
      <w:r w:rsidRPr="00B14B10">
        <w:rPr>
          <w:rFonts w:ascii="Times New Roman" w:eastAsiaTheme="minorEastAsia" w:hAnsiTheme="minorEastAsia"/>
          <w:b/>
          <w:sz w:val="22"/>
          <w:szCs w:val="28"/>
        </w:rPr>
        <w:t>：</w:t>
      </w:r>
      <w:r w:rsidRPr="00B14B10">
        <w:rPr>
          <w:rFonts w:ascii="Times New Roman" w:eastAsiaTheme="minorEastAsia" w:hAnsiTheme="minorEastAsia"/>
          <w:sz w:val="22"/>
          <w:szCs w:val="28"/>
        </w:rPr>
        <w:t>代表数据包的发送方向，</w:t>
      </w:r>
      <w:r w:rsidRPr="00B14B10">
        <w:rPr>
          <w:rFonts w:ascii="Times New Roman" w:eastAsiaTheme="minorEastAsia" w:hAnsi="Times New Roman"/>
          <w:sz w:val="22"/>
          <w:szCs w:val="28"/>
        </w:rPr>
        <w:t>00</w:t>
      </w:r>
      <w:r w:rsidRPr="00B14B10">
        <w:rPr>
          <w:rFonts w:ascii="Times New Roman" w:eastAsiaTheme="minorEastAsia" w:hAnsiTheme="minorEastAsia"/>
          <w:sz w:val="22"/>
          <w:szCs w:val="28"/>
        </w:rPr>
        <w:t>：主机</w:t>
      </w:r>
      <w:r w:rsidRPr="00B14B10">
        <w:rPr>
          <w:rFonts w:ascii="Times New Roman" w:eastAsiaTheme="minorEastAsia" w:hAnsi="Times New Roman"/>
          <w:sz w:val="22"/>
          <w:szCs w:val="28"/>
        </w:rPr>
        <w:t>-&gt;</w:t>
      </w:r>
      <w:r w:rsidRPr="00B14B10">
        <w:rPr>
          <w:rFonts w:ascii="Times New Roman" w:eastAsiaTheme="minorEastAsia" w:hAnsiTheme="minorEastAsia"/>
          <w:sz w:val="22"/>
          <w:szCs w:val="28"/>
        </w:rPr>
        <w:t>从机；</w:t>
      </w:r>
      <w:r w:rsidRPr="00B14B10">
        <w:rPr>
          <w:rFonts w:ascii="Times New Roman" w:eastAsiaTheme="minorEastAsia" w:hAnsi="Times New Roman"/>
          <w:sz w:val="22"/>
          <w:szCs w:val="28"/>
        </w:rPr>
        <w:t>11</w:t>
      </w:r>
      <w:r w:rsidRPr="00B14B10">
        <w:rPr>
          <w:rFonts w:ascii="Times New Roman" w:eastAsiaTheme="minorEastAsia" w:hAnsiTheme="minorEastAsia"/>
          <w:sz w:val="22"/>
          <w:szCs w:val="28"/>
        </w:rPr>
        <w:t>：从机</w:t>
      </w:r>
      <w:r w:rsidRPr="00B14B10">
        <w:rPr>
          <w:rFonts w:ascii="Times New Roman" w:eastAsiaTheme="minorEastAsia" w:hAnsi="Times New Roman"/>
          <w:sz w:val="22"/>
          <w:szCs w:val="28"/>
        </w:rPr>
        <w:t>-&gt;</w:t>
      </w:r>
      <w:r w:rsidRPr="00B14B10">
        <w:rPr>
          <w:rFonts w:ascii="Times New Roman" w:eastAsiaTheme="minorEastAsia" w:hAnsiTheme="minorEastAsia"/>
          <w:sz w:val="22"/>
          <w:szCs w:val="28"/>
        </w:rPr>
        <w:t>主机。</w:t>
      </w:r>
    </w:p>
    <w:p w14:paraId="5BE000C4" w14:textId="77777777" w:rsidR="00245A7A" w:rsidRPr="00B14B10" w:rsidRDefault="00245A7A" w:rsidP="00245A7A">
      <w:pPr>
        <w:pStyle w:val="a7"/>
        <w:spacing w:line="360" w:lineRule="auto"/>
        <w:ind w:left="426" w:firstLineChars="0" w:firstLine="0"/>
        <w:jc w:val="left"/>
        <w:rPr>
          <w:rFonts w:ascii="Times New Roman" w:eastAsiaTheme="minorEastAsia" w:hAnsi="Times New Roman"/>
          <w:sz w:val="22"/>
          <w:szCs w:val="28"/>
        </w:rPr>
      </w:pPr>
      <w:r w:rsidRPr="00B14B10">
        <w:rPr>
          <w:rFonts w:ascii="Times New Roman" w:eastAsiaTheme="minorEastAsia" w:hAnsi="Times New Roman"/>
          <w:b/>
          <w:sz w:val="22"/>
          <w:szCs w:val="28"/>
        </w:rPr>
        <w:t>BiT5~0</w:t>
      </w:r>
      <w:r w:rsidRPr="00B14B10">
        <w:rPr>
          <w:rFonts w:ascii="Times New Roman" w:eastAsiaTheme="minorEastAsia" w:hAnsiTheme="minorEastAsia"/>
          <w:b/>
          <w:sz w:val="22"/>
          <w:szCs w:val="28"/>
        </w:rPr>
        <w:t>：该</w:t>
      </w:r>
      <w:r w:rsidRPr="00B14B10">
        <w:rPr>
          <w:rFonts w:ascii="Times New Roman" w:eastAsiaTheme="minorEastAsia" w:hAnsiTheme="minorEastAsia"/>
          <w:sz w:val="22"/>
          <w:szCs w:val="28"/>
        </w:rPr>
        <w:t>数据包的从机地址。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57"/>
        <w:gridCol w:w="2286"/>
        <w:gridCol w:w="851"/>
        <w:gridCol w:w="792"/>
        <w:gridCol w:w="656"/>
        <w:gridCol w:w="656"/>
        <w:gridCol w:w="656"/>
        <w:gridCol w:w="656"/>
        <w:gridCol w:w="656"/>
        <w:gridCol w:w="656"/>
      </w:tblGrid>
      <w:tr w:rsidR="00245A7A" w:rsidRPr="00B14B10" w14:paraId="45D0D44D" w14:textId="77777777" w:rsidTr="00F01A41">
        <w:trPr>
          <w:trHeight w:val="169"/>
          <w:jc w:val="center"/>
        </w:trPr>
        <w:tc>
          <w:tcPr>
            <w:tcW w:w="2943" w:type="dxa"/>
            <w:gridSpan w:val="2"/>
            <w:vMerge w:val="restart"/>
            <w:shd w:val="clear" w:color="auto" w:fill="C6D9F1" w:themeFill="text2" w:themeFillTint="33"/>
            <w:vAlign w:val="center"/>
          </w:tcPr>
          <w:p w14:paraId="4DDE51A4" w14:textId="77777777" w:rsidR="00245A7A" w:rsidRPr="00E1781B" w:rsidRDefault="00245A7A" w:rsidP="00F01A4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Theme="minorEastAsia"/>
                <w:b/>
                <w:sz w:val="22"/>
                <w:szCs w:val="24"/>
              </w:rPr>
              <w:t>从机</w:t>
            </w:r>
          </w:p>
        </w:tc>
        <w:tc>
          <w:tcPr>
            <w:tcW w:w="1643" w:type="dxa"/>
            <w:gridSpan w:val="2"/>
            <w:shd w:val="clear" w:color="auto" w:fill="C6D9F1" w:themeFill="text2" w:themeFillTint="33"/>
            <w:vAlign w:val="center"/>
          </w:tcPr>
          <w:p w14:paraId="64EEEBF3" w14:textId="77777777" w:rsidR="00245A7A" w:rsidRPr="00E1781B" w:rsidRDefault="00245A7A" w:rsidP="00F01A4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Theme="minorEastAsia"/>
                <w:b/>
                <w:sz w:val="22"/>
                <w:szCs w:val="24"/>
              </w:rPr>
              <w:t>方向</w:t>
            </w:r>
          </w:p>
        </w:tc>
        <w:tc>
          <w:tcPr>
            <w:tcW w:w="3936" w:type="dxa"/>
            <w:gridSpan w:val="6"/>
            <w:shd w:val="clear" w:color="auto" w:fill="C6D9F1" w:themeFill="text2" w:themeFillTint="33"/>
            <w:vAlign w:val="center"/>
          </w:tcPr>
          <w:p w14:paraId="3CDEAE48" w14:textId="77777777" w:rsidR="00245A7A" w:rsidRPr="00E1781B" w:rsidRDefault="00245A7A" w:rsidP="00F01A4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Theme="minorEastAsia"/>
                <w:b/>
                <w:sz w:val="22"/>
                <w:szCs w:val="24"/>
              </w:rPr>
              <w:t>地址</w:t>
            </w:r>
          </w:p>
        </w:tc>
      </w:tr>
      <w:tr w:rsidR="00245A7A" w:rsidRPr="00B14B10" w14:paraId="1E7301E3" w14:textId="77777777" w:rsidTr="00F01A41">
        <w:trPr>
          <w:jc w:val="center"/>
        </w:trPr>
        <w:tc>
          <w:tcPr>
            <w:tcW w:w="2943" w:type="dxa"/>
            <w:gridSpan w:val="2"/>
            <w:vMerge/>
            <w:shd w:val="clear" w:color="auto" w:fill="C6D9F1" w:themeFill="text2" w:themeFillTint="33"/>
            <w:vAlign w:val="center"/>
          </w:tcPr>
          <w:p w14:paraId="776D6722" w14:textId="77777777" w:rsidR="00245A7A" w:rsidRPr="00E1781B" w:rsidRDefault="00245A7A" w:rsidP="00F01A4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3B1A8966" w14:textId="77777777" w:rsidR="00245A7A" w:rsidRPr="00E1781B" w:rsidRDefault="00245A7A" w:rsidP="00F01A4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Bit7</w:t>
            </w:r>
          </w:p>
        </w:tc>
        <w:tc>
          <w:tcPr>
            <w:tcW w:w="792" w:type="dxa"/>
            <w:shd w:val="clear" w:color="auto" w:fill="C6D9F1" w:themeFill="text2" w:themeFillTint="33"/>
            <w:vAlign w:val="center"/>
          </w:tcPr>
          <w:p w14:paraId="0415E640" w14:textId="77777777" w:rsidR="00245A7A" w:rsidRPr="00E1781B" w:rsidRDefault="00245A7A" w:rsidP="00F01A4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Bit6</w:t>
            </w:r>
          </w:p>
        </w:tc>
        <w:tc>
          <w:tcPr>
            <w:tcW w:w="656" w:type="dxa"/>
            <w:shd w:val="clear" w:color="auto" w:fill="C6D9F1" w:themeFill="text2" w:themeFillTint="33"/>
            <w:vAlign w:val="center"/>
          </w:tcPr>
          <w:p w14:paraId="572ED0B5" w14:textId="77777777" w:rsidR="00245A7A" w:rsidRPr="00E1781B" w:rsidRDefault="00245A7A" w:rsidP="00F01A4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Bit5</w:t>
            </w:r>
          </w:p>
        </w:tc>
        <w:tc>
          <w:tcPr>
            <w:tcW w:w="656" w:type="dxa"/>
            <w:shd w:val="clear" w:color="auto" w:fill="C6D9F1" w:themeFill="text2" w:themeFillTint="33"/>
            <w:vAlign w:val="center"/>
          </w:tcPr>
          <w:p w14:paraId="3A099715" w14:textId="77777777" w:rsidR="00245A7A" w:rsidRPr="00E1781B" w:rsidRDefault="00245A7A" w:rsidP="00F01A4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Bit4</w:t>
            </w:r>
          </w:p>
        </w:tc>
        <w:tc>
          <w:tcPr>
            <w:tcW w:w="656" w:type="dxa"/>
            <w:shd w:val="clear" w:color="auto" w:fill="C6D9F1" w:themeFill="text2" w:themeFillTint="33"/>
            <w:vAlign w:val="center"/>
          </w:tcPr>
          <w:p w14:paraId="1CF5C69D" w14:textId="77777777" w:rsidR="00245A7A" w:rsidRPr="00E1781B" w:rsidRDefault="00245A7A" w:rsidP="00F01A4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Bit3</w:t>
            </w:r>
          </w:p>
        </w:tc>
        <w:tc>
          <w:tcPr>
            <w:tcW w:w="656" w:type="dxa"/>
            <w:shd w:val="clear" w:color="auto" w:fill="C6D9F1" w:themeFill="text2" w:themeFillTint="33"/>
            <w:vAlign w:val="center"/>
          </w:tcPr>
          <w:p w14:paraId="1BD1418A" w14:textId="77777777" w:rsidR="00245A7A" w:rsidRPr="00E1781B" w:rsidRDefault="00245A7A" w:rsidP="00F01A4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Bit2</w:t>
            </w:r>
          </w:p>
        </w:tc>
        <w:tc>
          <w:tcPr>
            <w:tcW w:w="656" w:type="dxa"/>
            <w:shd w:val="clear" w:color="auto" w:fill="C6D9F1" w:themeFill="text2" w:themeFillTint="33"/>
            <w:vAlign w:val="center"/>
          </w:tcPr>
          <w:p w14:paraId="45CC1011" w14:textId="77777777" w:rsidR="00245A7A" w:rsidRPr="00E1781B" w:rsidRDefault="00245A7A" w:rsidP="00F01A4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Bit1</w:t>
            </w:r>
          </w:p>
        </w:tc>
        <w:tc>
          <w:tcPr>
            <w:tcW w:w="656" w:type="dxa"/>
            <w:shd w:val="clear" w:color="auto" w:fill="C6D9F1" w:themeFill="text2" w:themeFillTint="33"/>
            <w:vAlign w:val="center"/>
          </w:tcPr>
          <w:p w14:paraId="40913A36" w14:textId="77777777" w:rsidR="00245A7A" w:rsidRPr="00E1781B" w:rsidRDefault="00245A7A" w:rsidP="00F01A41">
            <w:pPr>
              <w:jc w:val="center"/>
              <w:rPr>
                <w:rFonts w:ascii="Times New Roman" w:eastAsiaTheme="minorEastAsia" w:hAnsi="Times New Roman"/>
                <w:b/>
                <w:sz w:val="22"/>
                <w:szCs w:val="24"/>
              </w:rPr>
            </w:pPr>
            <w:r w:rsidRPr="00E1781B">
              <w:rPr>
                <w:rFonts w:ascii="Times New Roman" w:eastAsiaTheme="minorEastAsia" w:hAnsi="Times New Roman"/>
                <w:b/>
                <w:sz w:val="22"/>
                <w:szCs w:val="24"/>
              </w:rPr>
              <w:t>Bit0</w:t>
            </w:r>
          </w:p>
        </w:tc>
      </w:tr>
      <w:tr w:rsidR="00245A7A" w:rsidRPr="00B14B10" w14:paraId="71617398" w14:textId="77777777" w:rsidTr="00F01A41">
        <w:trPr>
          <w:jc w:val="center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3D1C13E4" w14:textId="6F996A3E" w:rsidR="00245A7A" w:rsidRPr="00E27106" w:rsidRDefault="00245A7A" w:rsidP="00F01A4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E27106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#</w:t>
            </w:r>
            <w:r w:rsidR="00E27106" w:rsidRPr="00E27106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7</w:t>
            </w:r>
          </w:p>
        </w:tc>
        <w:tc>
          <w:tcPr>
            <w:tcW w:w="2286" w:type="dxa"/>
            <w:tcBorders>
              <w:left w:val="single" w:sz="4" w:space="0" w:color="auto"/>
            </w:tcBorders>
            <w:vAlign w:val="center"/>
          </w:tcPr>
          <w:p w14:paraId="7933F508" w14:textId="77777777" w:rsidR="00245A7A" w:rsidRPr="00E27106" w:rsidRDefault="00245A7A" w:rsidP="00F01A41">
            <w:pPr>
              <w:jc w:val="left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proofErr w:type="spellStart"/>
            <w:r w:rsidRPr="00E27106">
              <w:rPr>
                <w:rFonts w:ascii="Times New Roman" w:eastAsiaTheme="minorEastAsia" w:hAnsiTheme="minorEastAsia" w:hint="eastAsia"/>
                <w:color w:val="FF0000"/>
                <w:sz w:val="22"/>
                <w:szCs w:val="24"/>
              </w:rPr>
              <w:t>WiFi</w:t>
            </w:r>
            <w:proofErr w:type="spellEnd"/>
            <w:r w:rsidRPr="00E27106">
              <w:rPr>
                <w:rFonts w:ascii="Times New Roman" w:eastAsiaTheme="minorEastAsia" w:hAnsiTheme="minorEastAsia" w:hint="eastAsia"/>
                <w:color w:val="FF0000"/>
                <w:sz w:val="22"/>
                <w:szCs w:val="24"/>
              </w:rPr>
              <w:t>模块</w:t>
            </w:r>
            <w:r w:rsidRPr="00E27106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(</w:t>
            </w:r>
            <w:proofErr w:type="spellStart"/>
            <w:r w:rsidRPr="00E27106">
              <w:rPr>
                <w:rFonts w:ascii="Times New Roman" w:eastAsiaTheme="minorEastAsia" w:hAnsi="Times New Roman" w:hint="eastAsia"/>
                <w:color w:val="FF0000"/>
                <w:sz w:val="22"/>
                <w:szCs w:val="24"/>
              </w:rPr>
              <w:t>WiFi</w:t>
            </w:r>
            <w:proofErr w:type="spellEnd"/>
            <w:r w:rsidRPr="00E27106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)</w:t>
            </w: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594C20A0" w14:textId="77777777" w:rsidR="00245A7A" w:rsidRPr="00E27106" w:rsidRDefault="00245A7A" w:rsidP="00F01A4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E27106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/</w:t>
            </w:r>
          </w:p>
        </w:tc>
        <w:tc>
          <w:tcPr>
            <w:tcW w:w="792" w:type="dxa"/>
            <w:shd w:val="clear" w:color="auto" w:fill="E5DFEC" w:themeFill="accent4" w:themeFillTint="33"/>
            <w:vAlign w:val="center"/>
          </w:tcPr>
          <w:p w14:paraId="588C898B" w14:textId="77777777" w:rsidR="00245A7A" w:rsidRPr="00E27106" w:rsidRDefault="00245A7A" w:rsidP="00F01A4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E27106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/</w:t>
            </w:r>
          </w:p>
        </w:tc>
        <w:tc>
          <w:tcPr>
            <w:tcW w:w="656" w:type="dxa"/>
            <w:vAlign w:val="center"/>
          </w:tcPr>
          <w:p w14:paraId="22857729" w14:textId="77777777" w:rsidR="00245A7A" w:rsidRPr="00E27106" w:rsidRDefault="00245A7A" w:rsidP="00F01A4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E27106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0</w:t>
            </w:r>
          </w:p>
        </w:tc>
        <w:tc>
          <w:tcPr>
            <w:tcW w:w="656" w:type="dxa"/>
            <w:vAlign w:val="center"/>
          </w:tcPr>
          <w:p w14:paraId="75391551" w14:textId="77777777" w:rsidR="00245A7A" w:rsidRPr="00E27106" w:rsidRDefault="00245A7A" w:rsidP="00F01A4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E27106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0</w:t>
            </w:r>
          </w:p>
        </w:tc>
        <w:tc>
          <w:tcPr>
            <w:tcW w:w="656" w:type="dxa"/>
            <w:vAlign w:val="center"/>
          </w:tcPr>
          <w:p w14:paraId="29F3B1D3" w14:textId="3789C90C" w:rsidR="00245A7A" w:rsidRPr="00E27106" w:rsidRDefault="00E27106" w:rsidP="00F01A4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E27106">
              <w:rPr>
                <w:rFonts w:ascii="Times New Roman" w:eastAsiaTheme="minorEastAsia" w:hAnsi="Times New Roman"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656" w:type="dxa"/>
            <w:vAlign w:val="center"/>
          </w:tcPr>
          <w:p w14:paraId="04F9A6A0" w14:textId="77777777" w:rsidR="00245A7A" w:rsidRPr="00E27106" w:rsidRDefault="00245A7A" w:rsidP="00F01A4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E27106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0</w:t>
            </w:r>
          </w:p>
        </w:tc>
        <w:tc>
          <w:tcPr>
            <w:tcW w:w="656" w:type="dxa"/>
            <w:vAlign w:val="center"/>
          </w:tcPr>
          <w:p w14:paraId="7879F9B9" w14:textId="681D0F82" w:rsidR="00245A7A" w:rsidRPr="00E27106" w:rsidRDefault="00E27106" w:rsidP="00F01A4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E27106">
              <w:rPr>
                <w:rFonts w:ascii="Times New Roman" w:eastAsiaTheme="minorEastAsia" w:hAnsi="Times New Roman" w:hint="eastAsia"/>
                <w:color w:val="FF0000"/>
                <w:sz w:val="22"/>
                <w:szCs w:val="24"/>
              </w:rPr>
              <w:t>0</w:t>
            </w:r>
          </w:p>
        </w:tc>
        <w:tc>
          <w:tcPr>
            <w:tcW w:w="656" w:type="dxa"/>
            <w:vAlign w:val="center"/>
          </w:tcPr>
          <w:p w14:paraId="7A6E37D9" w14:textId="77777777" w:rsidR="00245A7A" w:rsidRPr="00E27106" w:rsidRDefault="00245A7A" w:rsidP="00F01A41">
            <w:pPr>
              <w:jc w:val="center"/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</w:pPr>
            <w:r w:rsidRPr="00E27106">
              <w:rPr>
                <w:rFonts w:ascii="Times New Roman" w:eastAsiaTheme="minorEastAsia" w:hAnsi="Times New Roman"/>
                <w:color w:val="FF0000"/>
                <w:sz w:val="22"/>
                <w:szCs w:val="24"/>
              </w:rPr>
              <w:t>0</w:t>
            </w:r>
          </w:p>
        </w:tc>
      </w:tr>
      <w:tr w:rsidR="00245A7A" w:rsidRPr="00B14B10" w14:paraId="7A325D86" w14:textId="77777777" w:rsidTr="00F01A41">
        <w:trPr>
          <w:jc w:val="center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429C807C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2286" w:type="dxa"/>
            <w:tcBorders>
              <w:left w:val="single" w:sz="4" w:space="0" w:color="auto"/>
            </w:tcBorders>
            <w:vAlign w:val="center"/>
          </w:tcPr>
          <w:p w14:paraId="08F9EF0A" w14:textId="77777777" w:rsidR="00245A7A" w:rsidRPr="00B14B10" w:rsidRDefault="00245A7A" w:rsidP="00F01A41">
            <w:pPr>
              <w:jc w:val="left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77540BE0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792" w:type="dxa"/>
            <w:shd w:val="clear" w:color="auto" w:fill="E5DFEC" w:themeFill="accent4" w:themeFillTint="33"/>
            <w:vAlign w:val="center"/>
          </w:tcPr>
          <w:p w14:paraId="6E5887E2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5561DE83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26A239B5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388CA0BB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05FF06D2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23B55472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7E756F0E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</w:tr>
      <w:tr w:rsidR="00245A7A" w:rsidRPr="00B14B10" w14:paraId="7828BC9C" w14:textId="77777777" w:rsidTr="00F01A41">
        <w:trPr>
          <w:jc w:val="center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793ADE2E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2286" w:type="dxa"/>
            <w:tcBorders>
              <w:left w:val="single" w:sz="4" w:space="0" w:color="auto"/>
            </w:tcBorders>
            <w:vAlign w:val="center"/>
          </w:tcPr>
          <w:p w14:paraId="626A7854" w14:textId="77777777" w:rsidR="00245A7A" w:rsidRPr="00B14B10" w:rsidRDefault="00245A7A" w:rsidP="00F01A41">
            <w:pPr>
              <w:jc w:val="left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299724D4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792" w:type="dxa"/>
            <w:shd w:val="clear" w:color="auto" w:fill="E5DFEC" w:themeFill="accent4" w:themeFillTint="33"/>
            <w:vAlign w:val="center"/>
          </w:tcPr>
          <w:p w14:paraId="266CAB97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31FF79C7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30EF8A6E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709E6E35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08F6D5B4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007103FB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0AB26065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</w:tr>
      <w:tr w:rsidR="00245A7A" w:rsidRPr="00B14B10" w14:paraId="290C3E88" w14:textId="77777777" w:rsidTr="00F01A41">
        <w:trPr>
          <w:jc w:val="center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4DD8A1AC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2286" w:type="dxa"/>
            <w:tcBorders>
              <w:left w:val="single" w:sz="4" w:space="0" w:color="auto"/>
            </w:tcBorders>
            <w:vAlign w:val="center"/>
          </w:tcPr>
          <w:p w14:paraId="0ABF226C" w14:textId="77777777" w:rsidR="00245A7A" w:rsidRPr="00B14B10" w:rsidRDefault="00245A7A" w:rsidP="00F01A41">
            <w:pPr>
              <w:jc w:val="left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61984207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792" w:type="dxa"/>
            <w:shd w:val="clear" w:color="auto" w:fill="E5DFEC" w:themeFill="accent4" w:themeFillTint="33"/>
            <w:vAlign w:val="center"/>
          </w:tcPr>
          <w:p w14:paraId="2929FA9C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4A7FF402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29C0D98E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6666D47B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11F25FDB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1A5420FD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288247E1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</w:tr>
      <w:tr w:rsidR="00245A7A" w:rsidRPr="00B14B10" w14:paraId="3D540426" w14:textId="77777777" w:rsidTr="00F01A41">
        <w:trPr>
          <w:jc w:val="center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55C7BF4C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2286" w:type="dxa"/>
            <w:tcBorders>
              <w:left w:val="single" w:sz="4" w:space="0" w:color="auto"/>
            </w:tcBorders>
            <w:vAlign w:val="center"/>
          </w:tcPr>
          <w:p w14:paraId="6B02A2EB" w14:textId="77777777" w:rsidR="00245A7A" w:rsidRPr="00B14B10" w:rsidRDefault="00245A7A" w:rsidP="00F01A41">
            <w:pPr>
              <w:jc w:val="left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5F31092E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792" w:type="dxa"/>
            <w:shd w:val="clear" w:color="auto" w:fill="E5DFEC" w:themeFill="accent4" w:themeFillTint="33"/>
            <w:vAlign w:val="center"/>
          </w:tcPr>
          <w:p w14:paraId="773A14A1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0A366C69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64E9BECD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7649A353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020B93BA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112F01B1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5360A2D7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</w:tr>
      <w:tr w:rsidR="00245A7A" w:rsidRPr="00B14B10" w14:paraId="4D393714" w14:textId="77777777" w:rsidTr="00F01A41">
        <w:trPr>
          <w:jc w:val="center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5B2FEAD0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2286" w:type="dxa"/>
            <w:tcBorders>
              <w:left w:val="single" w:sz="4" w:space="0" w:color="auto"/>
            </w:tcBorders>
            <w:vAlign w:val="center"/>
          </w:tcPr>
          <w:p w14:paraId="58501291" w14:textId="77777777" w:rsidR="00245A7A" w:rsidRPr="00B14B10" w:rsidRDefault="00245A7A" w:rsidP="00F01A41">
            <w:pPr>
              <w:jc w:val="left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12E518D3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792" w:type="dxa"/>
            <w:shd w:val="clear" w:color="auto" w:fill="E5DFEC" w:themeFill="accent4" w:themeFillTint="33"/>
            <w:vAlign w:val="center"/>
          </w:tcPr>
          <w:p w14:paraId="79F60973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6ED586D2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10A224D9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376C445E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4F879214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1EFBF17E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426C3BA6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</w:tr>
      <w:tr w:rsidR="00245A7A" w:rsidRPr="00B14B10" w14:paraId="2D876A1E" w14:textId="77777777" w:rsidTr="00F01A41">
        <w:trPr>
          <w:jc w:val="center"/>
        </w:trPr>
        <w:tc>
          <w:tcPr>
            <w:tcW w:w="657" w:type="dxa"/>
            <w:tcBorders>
              <w:right w:val="single" w:sz="4" w:space="0" w:color="auto"/>
            </w:tcBorders>
            <w:vAlign w:val="center"/>
          </w:tcPr>
          <w:p w14:paraId="2702EA0F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2286" w:type="dxa"/>
            <w:tcBorders>
              <w:left w:val="single" w:sz="4" w:space="0" w:color="auto"/>
            </w:tcBorders>
            <w:vAlign w:val="center"/>
          </w:tcPr>
          <w:p w14:paraId="35DA1B97" w14:textId="77777777" w:rsidR="00245A7A" w:rsidRPr="00B14B10" w:rsidRDefault="00245A7A" w:rsidP="00F01A41">
            <w:pPr>
              <w:jc w:val="left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851" w:type="dxa"/>
            <w:shd w:val="clear" w:color="auto" w:fill="E5DFEC" w:themeFill="accent4" w:themeFillTint="33"/>
            <w:vAlign w:val="center"/>
          </w:tcPr>
          <w:p w14:paraId="0B61370A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792" w:type="dxa"/>
            <w:shd w:val="clear" w:color="auto" w:fill="E5DFEC" w:themeFill="accent4" w:themeFillTint="33"/>
            <w:vAlign w:val="center"/>
          </w:tcPr>
          <w:p w14:paraId="2B89438A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4BF0D4DB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7122B996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5C369C23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3610D33E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3E84B3E9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  <w:tc>
          <w:tcPr>
            <w:tcW w:w="656" w:type="dxa"/>
            <w:vAlign w:val="center"/>
          </w:tcPr>
          <w:p w14:paraId="03F6C8F1" w14:textId="77777777" w:rsidR="00245A7A" w:rsidRPr="00B14B10" w:rsidRDefault="00245A7A" w:rsidP="00F01A41">
            <w:pPr>
              <w:jc w:val="center"/>
              <w:rPr>
                <w:rFonts w:ascii="Times New Roman" w:eastAsiaTheme="minorEastAsia" w:hAnsi="Times New Roman"/>
                <w:sz w:val="22"/>
                <w:szCs w:val="24"/>
              </w:rPr>
            </w:pPr>
          </w:p>
        </w:tc>
      </w:tr>
    </w:tbl>
    <w:p w14:paraId="6BC841C0" w14:textId="53FB671A" w:rsidR="004D42E4" w:rsidRPr="00E27106" w:rsidRDefault="00245A7A" w:rsidP="004D42E4">
      <w:pPr>
        <w:spacing w:line="360" w:lineRule="auto"/>
        <w:jc w:val="left"/>
        <w:rPr>
          <w:rFonts w:ascii="Times New Roman" w:eastAsiaTheme="minorEastAsia" w:hAnsiTheme="minorEastAsia" w:cs="Times New Roman"/>
          <w:color w:val="FF0000"/>
          <w:sz w:val="24"/>
          <w:szCs w:val="24"/>
        </w:rPr>
      </w:pPr>
      <w:r w:rsidRPr="00E27106">
        <w:rPr>
          <w:rFonts w:ascii="Times New Roman" w:eastAsiaTheme="minorEastAsia" w:hAnsiTheme="minorEastAsia" w:cs="Times New Roman" w:hint="eastAsia"/>
          <w:b/>
          <w:bCs/>
          <w:color w:val="FF0000"/>
          <w:sz w:val="24"/>
          <w:szCs w:val="24"/>
        </w:rPr>
        <w:t>举例：</w:t>
      </w:r>
      <w:r w:rsidRPr="00E27106">
        <w:rPr>
          <w:rFonts w:ascii="Times New Roman" w:eastAsiaTheme="minorEastAsia" w:hAnsiTheme="minorEastAsia" w:cs="Times New Roman" w:hint="eastAsia"/>
          <w:color w:val="FF0000"/>
          <w:sz w:val="24"/>
          <w:szCs w:val="24"/>
        </w:rPr>
        <w:t>主控发送至</w:t>
      </w:r>
      <w:proofErr w:type="spellStart"/>
      <w:r w:rsidRPr="00E27106">
        <w:rPr>
          <w:rFonts w:ascii="Times New Roman" w:eastAsiaTheme="minorEastAsia" w:hAnsiTheme="minorEastAsia" w:cs="Times New Roman" w:hint="eastAsia"/>
          <w:color w:val="FF0000"/>
          <w:sz w:val="24"/>
          <w:szCs w:val="24"/>
        </w:rPr>
        <w:t>WiFi</w:t>
      </w:r>
      <w:proofErr w:type="spellEnd"/>
      <w:r w:rsidRPr="00E27106">
        <w:rPr>
          <w:rFonts w:ascii="Times New Roman" w:eastAsiaTheme="minorEastAsia" w:hAnsiTheme="minorEastAsia" w:cs="Times New Roman" w:hint="eastAsia"/>
          <w:color w:val="FF0000"/>
          <w:sz w:val="24"/>
          <w:szCs w:val="24"/>
        </w:rPr>
        <w:t>地址为：</w:t>
      </w:r>
      <w:r w:rsidRPr="00E27106">
        <w:rPr>
          <w:rFonts w:ascii="Times New Roman" w:eastAsiaTheme="minorEastAsia" w:hAnsiTheme="minorEastAsia" w:cs="Times New Roman" w:hint="eastAsia"/>
          <w:color w:val="FF0000"/>
          <w:sz w:val="24"/>
          <w:szCs w:val="24"/>
        </w:rPr>
        <w:t>0x0</w:t>
      </w:r>
      <w:r w:rsidR="00E27106" w:rsidRPr="00E27106">
        <w:rPr>
          <w:rFonts w:ascii="Times New Roman" w:eastAsiaTheme="minorEastAsia" w:hAnsiTheme="minorEastAsia" w:cs="Times New Roman"/>
          <w:color w:val="FF0000"/>
          <w:sz w:val="24"/>
          <w:szCs w:val="24"/>
        </w:rPr>
        <w:t>8</w:t>
      </w:r>
      <w:r w:rsidRPr="00E27106">
        <w:rPr>
          <w:rFonts w:ascii="Times New Roman" w:eastAsiaTheme="minorEastAsia" w:hAnsiTheme="minorEastAsia" w:cs="Times New Roman" w:hint="eastAsia"/>
          <w:color w:val="FF0000"/>
          <w:sz w:val="24"/>
          <w:szCs w:val="24"/>
        </w:rPr>
        <w:t xml:space="preserve">;     </w:t>
      </w:r>
      <w:proofErr w:type="spellStart"/>
      <w:r w:rsidRPr="00E27106">
        <w:rPr>
          <w:rFonts w:ascii="Times New Roman" w:eastAsiaTheme="minorEastAsia" w:hAnsiTheme="minorEastAsia" w:cs="Times New Roman" w:hint="eastAsia"/>
          <w:color w:val="FF0000"/>
          <w:sz w:val="24"/>
          <w:szCs w:val="24"/>
        </w:rPr>
        <w:t>WiFi</w:t>
      </w:r>
      <w:proofErr w:type="spellEnd"/>
      <w:r w:rsidRPr="00E27106">
        <w:rPr>
          <w:rFonts w:ascii="Times New Roman" w:eastAsiaTheme="minorEastAsia" w:hAnsiTheme="minorEastAsia" w:cs="Times New Roman" w:hint="eastAsia"/>
          <w:color w:val="FF0000"/>
          <w:sz w:val="24"/>
          <w:szCs w:val="24"/>
        </w:rPr>
        <w:t>反馈回主控地址为：</w:t>
      </w:r>
      <w:r w:rsidRPr="00E27106">
        <w:rPr>
          <w:rFonts w:ascii="Times New Roman" w:eastAsiaTheme="minorEastAsia" w:hAnsiTheme="minorEastAsia" w:cs="Times New Roman" w:hint="eastAsia"/>
          <w:color w:val="FF0000"/>
          <w:sz w:val="24"/>
          <w:szCs w:val="24"/>
        </w:rPr>
        <w:t>0xC</w:t>
      </w:r>
      <w:r w:rsidR="00E27106" w:rsidRPr="00E27106">
        <w:rPr>
          <w:rFonts w:ascii="Times New Roman" w:eastAsiaTheme="minorEastAsia" w:hAnsiTheme="minorEastAsia" w:cs="Times New Roman"/>
          <w:color w:val="FF0000"/>
          <w:sz w:val="24"/>
          <w:szCs w:val="24"/>
        </w:rPr>
        <w:t>8</w:t>
      </w:r>
      <w:r w:rsidRPr="00E27106">
        <w:rPr>
          <w:rFonts w:ascii="Times New Roman" w:eastAsiaTheme="minorEastAsia" w:hAnsiTheme="minorEastAsia" w:cs="Times New Roman" w:hint="eastAsia"/>
          <w:color w:val="FF0000"/>
          <w:sz w:val="24"/>
          <w:szCs w:val="24"/>
        </w:rPr>
        <w:t>；</w:t>
      </w:r>
    </w:p>
    <w:p w14:paraId="3944F545" w14:textId="666E1570" w:rsidR="004D42E4" w:rsidRPr="004D42E4" w:rsidRDefault="004D42E4" w:rsidP="004D42E4">
      <w:pPr>
        <w:pStyle w:val="a7"/>
        <w:numPr>
          <w:ilvl w:val="0"/>
          <w:numId w:val="9"/>
        </w:numPr>
        <w:spacing w:line="360" w:lineRule="auto"/>
        <w:ind w:left="425" w:firstLineChars="0" w:hanging="425"/>
        <w:jc w:val="left"/>
        <w:rPr>
          <w:rFonts w:ascii="Times New Roman" w:eastAsiaTheme="minorEastAsia" w:hAnsiTheme="minorEastAsia"/>
          <w:sz w:val="24"/>
          <w:szCs w:val="24"/>
        </w:rPr>
      </w:pPr>
      <w:r w:rsidRPr="004D42E4">
        <w:rPr>
          <w:rFonts w:ascii="Times New Roman" w:eastAsiaTheme="minorEastAsia" w:hAnsi="Times New Roman" w:hint="eastAsia"/>
          <w:b/>
          <w:sz w:val="28"/>
          <w:szCs w:val="28"/>
        </w:rPr>
        <w:t>数据（</w:t>
      </w:r>
      <w:r w:rsidRPr="004D42E4">
        <w:rPr>
          <w:rFonts w:ascii="Times New Roman" w:eastAsiaTheme="minorEastAsia" w:hAnsi="Times New Roman" w:hint="eastAsia"/>
          <w:b/>
          <w:sz w:val="28"/>
          <w:szCs w:val="28"/>
        </w:rPr>
        <w:t>Data</w:t>
      </w:r>
      <w:r w:rsidRPr="004D42E4">
        <w:rPr>
          <w:rFonts w:ascii="Times New Roman" w:eastAsiaTheme="minorEastAsia" w:hAnsi="Times New Roman" w:hint="eastAsia"/>
          <w:b/>
          <w:sz w:val="28"/>
          <w:szCs w:val="28"/>
        </w:rPr>
        <w:t>）：</w:t>
      </w:r>
      <w:r w:rsidRPr="004D42E4">
        <w:rPr>
          <w:rFonts w:ascii="Times New Roman" w:eastAsiaTheme="minorEastAsia" w:hAnsiTheme="minorEastAsia" w:hint="eastAsia"/>
          <w:sz w:val="24"/>
          <w:szCs w:val="24"/>
        </w:rPr>
        <w:t>内容对应具体命令</w:t>
      </w:r>
    </w:p>
    <w:p w14:paraId="3B8148F2" w14:textId="520B70A3" w:rsidR="004D42E4" w:rsidRPr="007A16A6" w:rsidRDefault="007D1291" w:rsidP="004D42E4">
      <w:pPr>
        <w:pStyle w:val="a7"/>
        <w:numPr>
          <w:ilvl w:val="0"/>
          <w:numId w:val="9"/>
        </w:numPr>
        <w:spacing w:line="360" w:lineRule="auto"/>
        <w:ind w:left="425" w:firstLineChars="0" w:hanging="425"/>
        <w:jc w:val="left"/>
        <w:rPr>
          <w:rFonts w:ascii="Times New Roman" w:eastAsiaTheme="minorEastAsia" w:hAnsi="Times New Roman"/>
          <w:sz w:val="24"/>
          <w:szCs w:val="24"/>
        </w:rPr>
      </w:pPr>
      <w:r w:rsidRPr="00B14B10">
        <w:rPr>
          <w:rFonts w:ascii="Times New Roman" w:eastAsiaTheme="minorEastAsia" w:hAnsi="Times New Roman"/>
          <w:b/>
          <w:sz w:val="28"/>
          <w:szCs w:val="28"/>
        </w:rPr>
        <w:t>CRC</w:t>
      </w:r>
      <w:r w:rsidRPr="00B14B10">
        <w:rPr>
          <w:rFonts w:ascii="Times New Roman" w:eastAsiaTheme="minorEastAsia" w:hAnsiTheme="minorEastAsia"/>
          <w:b/>
          <w:sz w:val="28"/>
          <w:szCs w:val="28"/>
        </w:rPr>
        <w:t>校验：</w:t>
      </w:r>
      <w:r w:rsidRPr="00B14B10">
        <w:rPr>
          <w:rFonts w:ascii="Times New Roman" w:eastAsiaTheme="minorEastAsia" w:hAnsiTheme="minorEastAsia"/>
          <w:sz w:val="24"/>
          <w:szCs w:val="24"/>
        </w:rPr>
        <w:t>统</w:t>
      </w:r>
      <w:r w:rsidR="004F4169">
        <w:rPr>
          <w:rFonts w:ascii="Times New Roman" w:eastAsiaTheme="minorEastAsia" w:hAnsiTheme="minorEastAsia" w:hint="eastAsia"/>
          <w:sz w:val="24"/>
          <w:szCs w:val="24"/>
        </w:rPr>
        <w:t>一采用</w:t>
      </w:r>
      <w:r w:rsidR="004F4169">
        <w:rPr>
          <w:rFonts w:ascii="Times New Roman" w:eastAsiaTheme="minorEastAsia" w:hAnsi="Times New Roman"/>
          <w:sz w:val="24"/>
          <w:szCs w:val="24"/>
        </w:rPr>
        <w:t>CRC16-ModBus</w:t>
      </w:r>
      <w:r w:rsidR="004F4169">
        <w:rPr>
          <w:rFonts w:ascii="Times New Roman" w:eastAsiaTheme="minorEastAsia" w:hAnsiTheme="minorEastAsia" w:hint="eastAsia"/>
          <w:sz w:val="24"/>
          <w:szCs w:val="24"/>
        </w:rPr>
        <w:t>校验，校验内容为从包头起</w:t>
      </w:r>
      <w:r w:rsidR="004F4169">
        <w:rPr>
          <w:rFonts w:ascii="Times New Roman" w:eastAsiaTheme="minorEastAsia" w:hAnsiTheme="minorEastAsia"/>
          <w:sz w:val="24"/>
          <w:szCs w:val="24"/>
        </w:rPr>
        <w:t>(0xF4),</w:t>
      </w:r>
      <w:r w:rsidR="004F4169">
        <w:rPr>
          <w:rFonts w:ascii="Times New Roman" w:eastAsiaTheme="minorEastAsia" w:hAnsiTheme="minorEastAsia" w:hint="eastAsia"/>
          <w:sz w:val="24"/>
          <w:szCs w:val="24"/>
        </w:rPr>
        <w:t>至</w:t>
      </w:r>
      <w:r w:rsidR="004F4169">
        <w:rPr>
          <w:rFonts w:ascii="Times New Roman" w:eastAsiaTheme="minorEastAsia" w:hAnsiTheme="minorEastAsia"/>
          <w:sz w:val="24"/>
          <w:szCs w:val="24"/>
        </w:rPr>
        <w:t>CRC</w:t>
      </w:r>
      <w:r w:rsidR="004F4169">
        <w:rPr>
          <w:rFonts w:ascii="Times New Roman" w:eastAsiaTheme="minorEastAsia" w:hAnsiTheme="minorEastAsia" w:hint="eastAsia"/>
          <w:sz w:val="24"/>
          <w:szCs w:val="24"/>
        </w:rPr>
        <w:t>前一字节的所有数据。校验结果先发送低位后发送高位</w:t>
      </w:r>
      <w:r w:rsidR="006B4C34" w:rsidRPr="00B14B10">
        <w:rPr>
          <w:rFonts w:ascii="Times New Roman" w:eastAsiaTheme="minorEastAsia" w:hAnsiTheme="minorEastAsia"/>
          <w:sz w:val="24"/>
          <w:szCs w:val="24"/>
        </w:rPr>
        <w:t>。</w:t>
      </w:r>
    </w:p>
    <w:p w14:paraId="21DF836F" w14:textId="77777777" w:rsidR="007A16A6" w:rsidRPr="007A16A6" w:rsidRDefault="007A16A6" w:rsidP="007A16A6">
      <w:pPr>
        <w:pStyle w:val="3"/>
        <w:ind w:firstLineChars="0"/>
        <w:rPr>
          <w:rFonts w:ascii="Times New Roman" w:eastAsiaTheme="minorEastAsia" w:hAnsiTheme="minorEastAsia"/>
          <w:kern w:val="0"/>
          <w:sz w:val="24"/>
          <w:szCs w:val="24"/>
        </w:rPr>
      </w:pPr>
      <w:r w:rsidRPr="007A16A6">
        <w:rPr>
          <w:rFonts w:ascii="Times New Roman" w:eastAsiaTheme="minorEastAsia" w:hAnsiTheme="minorEastAsia" w:hint="eastAsia"/>
          <w:kern w:val="0"/>
          <w:sz w:val="24"/>
          <w:szCs w:val="24"/>
        </w:rPr>
        <w:t>大小端：</w:t>
      </w:r>
      <w:r w:rsidRPr="007A16A6">
        <w:rPr>
          <w:rFonts w:ascii="Times New Roman" w:eastAsiaTheme="minorEastAsia" w:hAnsiTheme="minorEastAsia"/>
          <w:kern w:val="0"/>
          <w:sz w:val="24"/>
          <w:szCs w:val="24"/>
        </w:rPr>
        <w:t>多于一个字节的</w:t>
      </w:r>
      <w:r w:rsidRPr="007A16A6">
        <w:rPr>
          <w:rFonts w:ascii="Times New Roman" w:eastAsiaTheme="minorEastAsia" w:hAnsiTheme="minorEastAsia" w:hint="eastAsia"/>
          <w:kern w:val="0"/>
          <w:sz w:val="24"/>
          <w:szCs w:val="24"/>
        </w:rPr>
        <w:t>数据</w:t>
      </w:r>
      <w:r w:rsidRPr="007A16A6">
        <w:rPr>
          <w:rFonts w:ascii="Times New Roman" w:eastAsiaTheme="minorEastAsia" w:hAnsiTheme="minorEastAsia"/>
          <w:kern w:val="0"/>
          <w:sz w:val="24"/>
          <w:szCs w:val="24"/>
        </w:rPr>
        <w:t>以大端字节序编码</w:t>
      </w:r>
      <w:r w:rsidRPr="007A16A6">
        <w:rPr>
          <w:rFonts w:ascii="Times New Roman" w:eastAsiaTheme="minorEastAsia" w:hAnsiTheme="minorEastAsia" w:hint="eastAsia"/>
          <w:kern w:val="0"/>
          <w:sz w:val="24"/>
          <w:szCs w:val="24"/>
        </w:rPr>
        <w:t>；如</w:t>
      </w:r>
      <w:r w:rsidRPr="007A16A6">
        <w:rPr>
          <w:rFonts w:ascii="Times New Roman" w:eastAsiaTheme="minorEastAsia" w:hAnsiTheme="minorEastAsia" w:hint="eastAsia"/>
          <w:kern w:val="0"/>
          <w:sz w:val="24"/>
          <w:szCs w:val="24"/>
        </w:rPr>
        <w:t>0x1234</w:t>
      </w:r>
      <w:r w:rsidRPr="007A16A6">
        <w:rPr>
          <w:rFonts w:ascii="Times New Roman" w:eastAsiaTheme="minorEastAsia" w:hAnsiTheme="minorEastAsia" w:hint="eastAsia"/>
          <w:kern w:val="0"/>
          <w:sz w:val="24"/>
          <w:szCs w:val="24"/>
        </w:rPr>
        <w:t>，先发</w:t>
      </w:r>
      <w:r w:rsidRPr="007A16A6">
        <w:rPr>
          <w:rFonts w:ascii="Times New Roman" w:eastAsiaTheme="minorEastAsia" w:hAnsiTheme="minorEastAsia" w:hint="eastAsia"/>
          <w:kern w:val="0"/>
          <w:sz w:val="24"/>
          <w:szCs w:val="24"/>
        </w:rPr>
        <w:t>0x12</w:t>
      </w:r>
      <w:r w:rsidRPr="007A16A6">
        <w:rPr>
          <w:rFonts w:ascii="Times New Roman" w:eastAsiaTheme="minorEastAsia" w:hAnsiTheme="minorEastAsia" w:hint="eastAsia"/>
          <w:kern w:val="0"/>
          <w:sz w:val="24"/>
          <w:szCs w:val="24"/>
        </w:rPr>
        <w:t>，后发</w:t>
      </w:r>
      <w:r w:rsidRPr="007A16A6">
        <w:rPr>
          <w:rFonts w:ascii="Times New Roman" w:eastAsiaTheme="minorEastAsia" w:hAnsiTheme="minorEastAsia" w:hint="eastAsia"/>
          <w:kern w:val="0"/>
          <w:sz w:val="24"/>
          <w:szCs w:val="24"/>
        </w:rPr>
        <w:t>0x34</w:t>
      </w:r>
    </w:p>
    <w:p w14:paraId="4439F497" w14:textId="77777777" w:rsidR="007A16A6" w:rsidRPr="007A16A6" w:rsidRDefault="007A16A6" w:rsidP="007A16A6">
      <w:pPr>
        <w:pStyle w:val="a7"/>
        <w:spacing w:line="360" w:lineRule="auto"/>
        <w:ind w:left="425" w:firstLineChars="0" w:firstLine="0"/>
        <w:jc w:val="left"/>
        <w:rPr>
          <w:rFonts w:ascii="Times New Roman" w:eastAsiaTheme="minorEastAsia" w:hAnsi="Times New Roman"/>
          <w:sz w:val="24"/>
          <w:szCs w:val="24"/>
        </w:rPr>
      </w:pPr>
    </w:p>
    <w:p w14:paraId="50948F91" w14:textId="46A6506E" w:rsidR="004D42E4" w:rsidRPr="004D42E4" w:rsidRDefault="004D42E4" w:rsidP="004D42E4">
      <w:pPr>
        <w:pStyle w:val="a7"/>
        <w:numPr>
          <w:ilvl w:val="0"/>
          <w:numId w:val="7"/>
        </w:numPr>
        <w:spacing w:beforeLines="50" w:before="156" w:line="360" w:lineRule="auto"/>
        <w:ind w:firstLineChars="0"/>
        <w:jc w:val="left"/>
        <w:rPr>
          <w:rFonts w:ascii="Times New Roman" w:eastAsiaTheme="minorEastAsia" w:hAnsiTheme="minorEastAsia"/>
          <w:b/>
          <w:sz w:val="32"/>
          <w:szCs w:val="36"/>
        </w:rPr>
      </w:pPr>
      <w:bookmarkStart w:id="21" w:name="_Toc16487_WPSOffice_Level1"/>
      <w:bookmarkStart w:id="22" w:name="_Toc9469"/>
      <w:bookmarkStart w:id="23" w:name="_Toc32334026"/>
      <w:r w:rsidRPr="004D42E4">
        <w:rPr>
          <w:rFonts w:ascii="Times New Roman" w:eastAsiaTheme="minorEastAsia" w:hAnsiTheme="minorEastAsia" w:hint="eastAsia"/>
          <w:b/>
          <w:sz w:val="32"/>
          <w:szCs w:val="36"/>
        </w:rPr>
        <w:t>命令列表</w:t>
      </w:r>
      <w:bookmarkEnd w:id="21"/>
      <w:bookmarkEnd w:id="22"/>
      <w:bookmarkEnd w:id="23"/>
    </w:p>
    <w:tbl>
      <w:tblPr>
        <w:tblStyle w:val="a6"/>
        <w:tblW w:w="8519" w:type="dxa"/>
        <w:tblLayout w:type="fixed"/>
        <w:tblLook w:val="04A0" w:firstRow="1" w:lastRow="0" w:firstColumn="1" w:lastColumn="0" w:noHBand="0" w:noVBand="1"/>
      </w:tblPr>
      <w:tblGrid>
        <w:gridCol w:w="1241"/>
        <w:gridCol w:w="1135"/>
        <w:gridCol w:w="3115"/>
        <w:gridCol w:w="3028"/>
      </w:tblGrid>
      <w:tr w:rsidR="004D42E4" w14:paraId="70C4BD18" w14:textId="77777777" w:rsidTr="00F01A41">
        <w:tc>
          <w:tcPr>
            <w:tcW w:w="1241" w:type="dxa"/>
          </w:tcPr>
          <w:p w14:paraId="6E548F9B" w14:textId="77777777" w:rsidR="004D42E4" w:rsidRDefault="004D42E4" w:rsidP="00F01A4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指令类型</w:t>
            </w:r>
          </w:p>
        </w:tc>
        <w:tc>
          <w:tcPr>
            <w:tcW w:w="1135" w:type="dxa"/>
          </w:tcPr>
          <w:p w14:paraId="3D1616A9" w14:textId="77777777" w:rsidR="004D42E4" w:rsidRDefault="004D42E4" w:rsidP="00F01A4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命令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3115" w:type="dxa"/>
          </w:tcPr>
          <w:p w14:paraId="137013DC" w14:textId="77777777" w:rsidR="004D42E4" w:rsidRDefault="004D42E4" w:rsidP="00F01A4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  <w:tc>
          <w:tcPr>
            <w:tcW w:w="3028" w:type="dxa"/>
          </w:tcPr>
          <w:p w14:paraId="4DB696D1" w14:textId="77777777" w:rsidR="004D42E4" w:rsidRDefault="004D42E4" w:rsidP="00F01A4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4D42E4" w14:paraId="4E607D52" w14:textId="77777777" w:rsidTr="00F01A41">
        <w:tc>
          <w:tcPr>
            <w:tcW w:w="1241" w:type="dxa"/>
          </w:tcPr>
          <w:p w14:paraId="46973482" w14:textId="77777777" w:rsidR="004D42E4" w:rsidRDefault="004D42E4" w:rsidP="00F01A41">
            <w:pPr>
              <w:rPr>
                <w:color w:val="000000" w:themeColor="text1"/>
              </w:rPr>
            </w:pPr>
          </w:p>
        </w:tc>
        <w:tc>
          <w:tcPr>
            <w:tcW w:w="1135" w:type="dxa"/>
          </w:tcPr>
          <w:p w14:paraId="31C6438F" w14:textId="77777777" w:rsidR="004D42E4" w:rsidRDefault="004D42E4" w:rsidP="00F01A4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0x00</w:t>
            </w:r>
          </w:p>
        </w:tc>
        <w:tc>
          <w:tcPr>
            <w:tcW w:w="3115" w:type="dxa"/>
          </w:tcPr>
          <w:p w14:paraId="1E1A80BF" w14:textId="77777777" w:rsidR="004D42E4" w:rsidRDefault="004D42E4" w:rsidP="00F01A4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预留</w:t>
            </w:r>
          </w:p>
        </w:tc>
        <w:tc>
          <w:tcPr>
            <w:tcW w:w="3028" w:type="dxa"/>
          </w:tcPr>
          <w:p w14:paraId="79C9D0E9" w14:textId="77777777" w:rsidR="004D42E4" w:rsidRDefault="004D42E4" w:rsidP="00F01A41">
            <w:pPr>
              <w:rPr>
                <w:color w:val="000000" w:themeColor="text1"/>
              </w:rPr>
            </w:pPr>
          </w:p>
        </w:tc>
      </w:tr>
      <w:tr w:rsidR="004D42E4" w14:paraId="3491ABD0" w14:textId="77777777" w:rsidTr="00F01A41">
        <w:tc>
          <w:tcPr>
            <w:tcW w:w="1241" w:type="dxa"/>
            <w:vMerge w:val="restart"/>
          </w:tcPr>
          <w:p w14:paraId="66B4843C" w14:textId="77777777" w:rsidR="004D42E4" w:rsidRDefault="004D42E4" w:rsidP="00F01A4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通用命令</w:t>
            </w:r>
          </w:p>
        </w:tc>
        <w:tc>
          <w:tcPr>
            <w:tcW w:w="1135" w:type="dxa"/>
          </w:tcPr>
          <w:p w14:paraId="3641DCA5" w14:textId="77777777" w:rsidR="004D42E4" w:rsidRDefault="004D42E4" w:rsidP="00F01A4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115" w:type="dxa"/>
          </w:tcPr>
          <w:p w14:paraId="17BA8088" w14:textId="77777777" w:rsidR="004D42E4" w:rsidRDefault="004D42E4" w:rsidP="00F01A41">
            <w:pPr>
              <w:rPr>
                <w:color w:val="000000" w:themeColor="text1"/>
              </w:rPr>
            </w:pPr>
            <w:r w:rsidRPr="00B14B10">
              <w:rPr>
                <w:rFonts w:ascii="Times New Roman" w:eastAsiaTheme="minorEastAsia" w:hAnsiTheme="minorEastAsia"/>
                <w:szCs w:val="28"/>
              </w:rPr>
              <w:t>握手</w:t>
            </w:r>
          </w:p>
        </w:tc>
        <w:tc>
          <w:tcPr>
            <w:tcW w:w="3028" w:type="dxa"/>
          </w:tcPr>
          <w:p w14:paraId="68E1AC08" w14:textId="77777777" w:rsidR="004D42E4" w:rsidRDefault="004D42E4" w:rsidP="00F01A41">
            <w:pPr>
              <w:rPr>
                <w:color w:val="000000" w:themeColor="text1"/>
              </w:rPr>
            </w:pPr>
          </w:p>
        </w:tc>
      </w:tr>
      <w:tr w:rsidR="004D42E4" w14:paraId="3448220B" w14:textId="77777777" w:rsidTr="00F01A41">
        <w:tc>
          <w:tcPr>
            <w:tcW w:w="1241" w:type="dxa"/>
            <w:vMerge/>
          </w:tcPr>
          <w:p w14:paraId="53791C88" w14:textId="77777777" w:rsidR="004D42E4" w:rsidRDefault="004D42E4" w:rsidP="00F01A41">
            <w:pPr>
              <w:rPr>
                <w:color w:val="000000" w:themeColor="text1"/>
              </w:rPr>
            </w:pPr>
          </w:p>
        </w:tc>
        <w:tc>
          <w:tcPr>
            <w:tcW w:w="1135" w:type="dxa"/>
          </w:tcPr>
          <w:p w14:paraId="684882AB" w14:textId="77777777" w:rsidR="004D42E4" w:rsidRDefault="004D42E4" w:rsidP="00F01A4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115" w:type="dxa"/>
          </w:tcPr>
          <w:p w14:paraId="40C9BE3A" w14:textId="77777777" w:rsidR="004D42E4" w:rsidRDefault="004D42E4" w:rsidP="00F01A41">
            <w:pPr>
              <w:rPr>
                <w:color w:val="000000" w:themeColor="text1"/>
              </w:rPr>
            </w:pPr>
            <w:r w:rsidRPr="00B14B10">
              <w:rPr>
                <w:rFonts w:ascii="Times New Roman" w:eastAsiaTheme="minorEastAsia" w:hAnsiTheme="minorEastAsia"/>
                <w:szCs w:val="28"/>
              </w:rPr>
              <w:t>普通轮询</w:t>
            </w:r>
          </w:p>
        </w:tc>
        <w:tc>
          <w:tcPr>
            <w:tcW w:w="3028" w:type="dxa"/>
          </w:tcPr>
          <w:p w14:paraId="16938453" w14:textId="77777777" w:rsidR="004D42E4" w:rsidRDefault="004D42E4" w:rsidP="00F01A41">
            <w:pPr>
              <w:rPr>
                <w:color w:val="000000" w:themeColor="text1"/>
              </w:rPr>
            </w:pPr>
          </w:p>
        </w:tc>
      </w:tr>
    </w:tbl>
    <w:p w14:paraId="06665239" w14:textId="1C943923" w:rsidR="00430CC3" w:rsidRPr="004D42E4" w:rsidRDefault="00E92BCC" w:rsidP="004D42E4">
      <w:pPr>
        <w:spacing w:line="360" w:lineRule="auto"/>
        <w:jc w:val="left"/>
        <w:rPr>
          <w:rFonts w:ascii="Times New Roman" w:eastAsiaTheme="minorEastAsia" w:hAnsi="Times New Roman"/>
          <w:sz w:val="24"/>
          <w:szCs w:val="24"/>
        </w:rPr>
      </w:pPr>
      <w:r w:rsidRPr="004D42E4">
        <w:rPr>
          <w:rFonts w:ascii="Times New Roman" w:eastAsiaTheme="minorEastAsia" w:hAnsi="Times New Roman"/>
          <w:b/>
          <w:sz w:val="32"/>
          <w:szCs w:val="36"/>
        </w:rPr>
        <w:br w:type="page"/>
      </w:r>
    </w:p>
    <w:p w14:paraId="1E6D0723" w14:textId="51FD3E3D" w:rsidR="00751CAD" w:rsidRPr="00430CC3" w:rsidRDefault="004D42E4" w:rsidP="00430CC3">
      <w:pPr>
        <w:pStyle w:val="a7"/>
        <w:numPr>
          <w:ilvl w:val="0"/>
          <w:numId w:val="7"/>
        </w:numPr>
        <w:spacing w:beforeLines="50" w:before="156" w:line="360" w:lineRule="auto"/>
        <w:ind w:firstLineChars="0"/>
        <w:jc w:val="left"/>
        <w:rPr>
          <w:rFonts w:ascii="Times New Roman" w:eastAsiaTheme="minorEastAsia" w:hAnsiTheme="minorEastAsia"/>
          <w:b/>
          <w:sz w:val="32"/>
          <w:szCs w:val="36"/>
        </w:rPr>
      </w:pPr>
      <w:r>
        <w:rPr>
          <w:rFonts w:ascii="Times New Roman" w:eastAsiaTheme="minorEastAsia" w:hAnsiTheme="minorEastAsia" w:hint="eastAsia"/>
          <w:b/>
          <w:sz w:val="32"/>
          <w:szCs w:val="36"/>
        </w:rPr>
        <w:lastRenderedPageBreak/>
        <w:t>命令说明</w:t>
      </w:r>
    </w:p>
    <w:p w14:paraId="57B7868E" w14:textId="511A05FC" w:rsidR="00B97C03" w:rsidRPr="00B14B10" w:rsidRDefault="00C51967" w:rsidP="00A469B0">
      <w:pPr>
        <w:pStyle w:val="2"/>
      </w:pPr>
      <w:r w:rsidRPr="00B14B10">
        <w:rPr>
          <w:rFonts w:hAnsiTheme="minorEastAsia"/>
        </w:rPr>
        <w:t>握手</w:t>
      </w:r>
      <w:r w:rsidR="00E41A57" w:rsidRPr="00B14B10">
        <w:t>(</w:t>
      </w:r>
      <w:r w:rsidRPr="00B14B10">
        <w:t>Handshake</w:t>
      </w:r>
      <w:r w:rsidR="00E41A57" w:rsidRPr="00B14B10">
        <w:t>s)</w:t>
      </w:r>
    </w:p>
    <w:p w14:paraId="36B1E24F" w14:textId="4BB362E1" w:rsidR="00693264" w:rsidRPr="00B14B10" w:rsidRDefault="00E24ADB">
      <w:pPr>
        <w:spacing w:line="440" w:lineRule="exact"/>
        <w:ind w:firstLineChars="200" w:firstLine="480"/>
        <w:rPr>
          <w:rFonts w:ascii="Times New Roman" w:eastAsiaTheme="minorEastAsia" w:hAnsi="Times New Roman" w:cs="Times New Roman"/>
          <w:sz w:val="24"/>
          <w:szCs w:val="24"/>
        </w:rPr>
        <w:pPrChange w:id="24" w:author="曹明锋" w:date="2020-04-09T09:38:00Z">
          <w:pPr>
            <w:spacing w:line="360" w:lineRule="auto"/>
            <w:ind w:firstLineChars="200" w:firstLine="480"/>
          </w:pPr>
        </w:pPrChange>
      </w:pPr>
      <w:r w:rsidRPr="00B14B10">
        <w:rPr>
          <w:rFonts w:ascii="Times New Roman" w:eastAsiaTheme="minorEastAsia" w:hAnsiTheme="minorEastAsia" w:cs="Times New Roman"/>
          <w:sz w:val="24"/>
          <w:szCs w:val="24"/>
        </w:rPr>
        <w:t>上</w:t>
      </w:r>
      <w:proofErr w:type="gramStart"/>
      <w:r w:rsidRPr="00B14B10">
        <w:rPr>
          <w:rFonts w:ascii="Times New Roman" w:eastAsiaTheme="minorEastAsia" w:hAnsiTheme="minorEastAsia" w:cs="Times New Roman"/>
          <w:sz w:val="24"/>
          <w:szCs w:val="24"/>
        </w:rPr>
        <w:t>电完成</w:t>
      </w:r>
      <w:proofErr w:type="gramEnd"/>
      <w:r w:rsidRPr="00B14B10">
        <w:rPr>
          <w:rFonts w:ascii="Times New Roman" w:eastAsiaTheme="minorEastAsia" w:hAnsiTheme="minorEastAsia" w:cs="Times New Roman"/>
          <w:sz w:val="24"/>
          <w:szCs w:val="24"/>
        </w:rPr>
        <w:t>后主机与</w:t>
      </w:r>
      <w:r w:rsidR="004D42E4">
        <w:rPr>
          <w:rFonts w:ascii="Times New Roman" w:eastAsiaTheme="minorEastAsia" w:hAnsiTheme="minorEastAsia" w:cs="Times New Roman" w:hint="eastAsia"/>
          <w:sz w:val="24"/>
          <w:szCs w:val="24"/>
        </w:rPr>
        <w:t>W</w:t>
      </w:r>
      <w:r w:rsidR="004D42E4">
        <w:rPr>
          <w:rFonts w:ascii="Times New Roman" w:eastAsiaTheme="minorEastAsia" w:hAnsiTheme="minorEastAsia" w:cs="Times New Roman"/>
          <w:sz w:val="24"/>
          <w:szCs w:val="24"/>
        </w:rPr>
        <w:t>IFI</w:t>
      </w:r>
      <w:r w:rsidR="004D42E4">
        <w:rPr>
          <w:rFonts w:ascii="Times New Roman" w:eastAsiaTheme="minorEastAsia" w:hAnsiTheme="minorEastAsia" w:cs="Times New Roman" w:hint="eastAsia"/>
          <w:sz w:val="24"/>
          <w:szCs w:val="24"/>
        </w:rPr>
        <w:t>模块</w:t>
      </w:r>
      <w:r w:rsidRPr="00B14B10">
        <w:rPr>
          <w:rFonts w:ascii="Times New Roman" w:eastAsiaTheme="minorEastAsia" w:hAnsiTheme="minorEastAsia" w:cs="Times New Roman"/>
          <w:sz w:val="24"/>
          <w:szCs w:val="24"/>
        </w:rPr>
        <w:t>先进行握手，确定设备型号信息</w:t>
      </w:r>
      <w:r w:rsidR="001C28B5" w:rsidRPr="00B14B10">
        <w:rPr>
          <w:rFonts w:ascii="Times New Roman" w:eastAsiaTheme="minorEastAsia" w:hAnsiTheme="minorEastAsia" w:cs="Times New Roman"/>
          <w:sz w:val="24"/>
          <w:szCs w:val="24"/>
        </w:rPr>
        <w:t>。握手成功后则不再发送握手命令。</w:t>
      </w:r>
      <w:r w:rsidR="00931B97" w:rsidRPr="00B14B10">
        <w:rPr>
          <w:rFonts w:ascii="Times New Roman" w:eastAsiaTheme="minorEastAsia" w:hAnsiTheme="minorEastAsia" w:cs="Times New Roman"/>
          <w:sz w:val="24"/>
          <w:szCs w:val="24"/>
        </w:rPr>
        <w:t>如果</w:t>
      </w:r>
      <w:r w:rsidR="00931B97" w:rsidRPr="00B14B10">
        <w:rPr>
          <w:rFonts w:ascii="Times New Roman" w:eastAsiaTheme="minorEastAsia" w:hAnsi="Times New Roman" w:cs="Times New Roman"/>
          <w:sz w:val="24"/>
          <w:szCs w:val="24"/>
        </w:rPr>
        <w:t>100ms</w:t>
      </w:r>
      <w:r w:rsidR="00931B97" w:rsidRPr="00B14B10">
        <w:rPr>
          <w:rFonts w:ascii="Times New Roman" w:eastAsiaTheme="minorEastAsia" w:hAnsiTheme="minorEastAsia" w:cs="Times New Roman"/>
          <w:sz w:val="24"/>
          <w:szCs w:val="24"/>
        </w:rPr>
        <w:t>内未收到握手应答，主机重新发送握手数据。</w:t>
      </w:r>
      <w:r w:rsidR="00784FF5">
        <w:rPr>
          <w:rFonts w:ascii="Times New Roman" w:eastAsiaTheme="minorEastAsia" w:hAnsiTheme="minorEastAsia" w:cs="Times New Roman" w:hint="eastAsia"/>
          <w:sz w:val="24"/>
          <w:szCs w:val="24"/>
        </w:rPr>
        <w:t>握手命令一直持续发送。</w:t>
      </w:r>
    </w:p>
    <w:p w14:paraId="6143B9AD" w14:textId="77777777" w:rsidR="001C28B5" w:rsidRPr="00011620" w:rsidRDefault="00395C0B" w:rsidP="00011620">
      <w:pPr>
        <w:spacing w:line="360" w:lineRule="auto"/>
        <w:jc w:val="center"/>
        <w:rPr>
          <w:rFonts w:ascii="Times New Roman" w:eastAsiaTheme="minorEastAsia" w:hAnsiTheme="minorEastAsia" w:cs="Times New Roman"/>
          <w:sz w:val="24"/>
          <w:szCs w:val="24"/>
        </w:rPr>
      </w:pPr>
      <w:r w:rsidRPr="00011620">
        <w:rPr>
          <w:rFonts w:ascii="Times New Roman" w:eastAsiaTheme="minorEastAsia" w:hAnsiTheme="minorEastAsia" w:cs="Times New Roman"/>
          <w:sz w:val="24"/>
          <w:szCs w:val="24"/>
        </w:rPr>
        <w:t>主机</w:t>
      </w:r>
      <w:r w:rsidR="00E1781B" w:rsidRPr="00011620">
        <w:rPr>
          <w:rFonts w:ascii="Times New Roman" w:eastAsiaTheme="minorEastAsia" w:hAnsiTheme="minorEastAsia" w:cs="Times New Roman" w:hint="eastAsia"/>
          <w:sz w:val="24"/>
          <w:szCs w:val="24"/>
        </w:rPr>
        <w:t>发送握手</w:t>
      </w:r>
      <w:r w:rsidR="000C5612">
        <w:rPr>
          <w:rFonts w:ascii="Times New Roman" w:eastAsiaTheme="minorEastAsia" w:hAnsiTheme="minorEastAsia" w:cs="Times New Roman" w:hint="eastAsia"/>
          <w:sz w:val="24"/>
          <w:szCs w:val="24"/>
        </w:rPr>
        <w:t>通讯帧</w:t>
      </w:r>
      <w:r w:rsidR="00E1781B" w:rsidRPr="00011620">
        <w:rPr>
          <w:rFonts w:ascii="Times New Roman" w:eastAsiaTheme="minorEastAsia" w:hAnsiTheme="minorEastAsia" w:cs="Times New Roman" w:hint="eastAsia"/>
          <w:sz w:val="24"/>
          <w:szCs w:val="24"/>
        </w:rPr>
        <w:t>：</w:t>
      </w:r>
    </w:p>
    <w:tbl>
      <w:tblPr>
        <w:tblW w:w="10095" w:type="dxa"/>
        <w:jc w:val="center"/>
        <w:tblLayout w:type="fixed"/>
        <w:tblLook w:val="04A0" w:firstRow="1" w:lastRow="0" w:firstColumn="1" w:lastColumn="0" w:noHBand="0" w:noVBand="1"/>
      </w:tblPr>
      <w:tblGrid>
        <w:gridCol w:w="881"/>
        <w:gridCol w:w="1560"/>
        <w:gridCol w:w="4833"/>
        <w:gridCol w:w="2821"/>
      </w:tblGrid>
      <w:tr w:rsidR="00E1781B" w:rsidRPr="00B14B10" w14:paraId="43C700D0" w14:textId="77777777" w:rsidTr="00982D14">
        <w:trPr>
          <w:trHeight w:val="312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E371EE6" w14:textId="77777777" w:rsidR="00E1781B" w:rsidRPr="00E1781B" w:rsidRDefault="00E1781B" w:rsidP="00E1781B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  <w:r w:rsidRPr="00E1781B">
              <w:rPr>
                <w:rFonts w:ascii="Times New Roman" w:eastAsiaTheme="minorEastAsia" w:hAnsiTheme="minorEastAsia" w:cs="Times New Roman"/>
                <w:bCs/>
              </w:rPr>
              <w:t>字节号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3A963D4" w14:textId="77777777" w:rsidR="00E1781B" w:rsidRPr="00E1781B" w:rsidRDefault="00E1781B" w:rsidP="00E1781B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  <w:r w:rsidRPr="00E1781B">
              <w:rPr>
                <w:rFonts w:ascii="Times New Roman" w:eastAsiaTheme="minorEastAsia" w:hAnsiTheme="minorEastAsia" w:cs="Times New Roman"/>
                <w:bCs/>
              </w:rPr>
              <w:t>名称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46782AD" w14:textId="77777777" w:rsidR="00E1781B" w:rsidRPr="00E1781B" w:rsidRDefault="00E1781B" w:rsidP="00E1781B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  <w:r w:rsidRPr="00E1781B">
              <w:rPr>
                <w:rFonts w:ascii="Times New Roman" w:eastAsiaTheme="minorEastAsia" w:hAnsiTheme="minorEastAsia" w:cs="Times New Roman"/>
                <w:bCs/>
              </w:rPr>
              <w:t>数据定义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20CE558" w14:textId="77777777" w:rsidR="00E1781B" w:rsidRPr="00E1781B" w:rsidRDefault="00E1781B" w:rsidP="00E1781B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  <w:r w:rsidRPr="00E1781B">
              <w:rPr>
                <w:rFonts w:ascii="Times New Roman" w:eastAsiaTheme="minorEastAsia" w:hAnsiTheme="minorEastAsia" w:cs="Times New Roman"/>
                <w:bCs/>
              </w:rPr>
              <w:t>说明</w:t>
            </w:r>
          </w:p>
        </w:tc>
      </w:tr>
      <w:tr w:rsidR="000C5612" w:rsidRPr="00B14B10" w14:paraId="03054F4F" w14:textId="77777777" w:rsidTr="00E03FCC">
        <w:trPr>
          <w:trHeight w:val="29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44770CF9" w14:textId="77777777" w:rsidR="000C5612" w:rsidRPr="00E1781B" w:rsidRDefault="006B5C20" w:rsidP="00982D1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 w:rsidR="00982D14" w:rsidRPr="00E1781B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6397C08" w14:textId="77777777" w:rsidR="000C5612" w:rsidRPr="00E1781B" w:rsidRDefault="00982D14" w:rsidP="00982D14">
            <w:pPr>
              <w:jc w:val="center"/>
              <w:rPr>
                <w:rFonts w:ascii="Times New Roman" w:eastAsiaTheme="minorEastAsia" w:hAnsiTheme="minorEastAsia" w:cs="Times New Roman"/>
              </w:rPr>
            </w:pPr>
            <w:proofErr w:type="gramStart"/>
            <w:r>
              <w:rPr>
                <w:rFonts w:ascii="Times New Roman" w:eastAsiaTheme="minorEastAsia" w:hAnsiTheme="minorEastAsia" w:cs="Times New Roman" w:hint="eastAsia"/>
              </w:rPr>
              <w:t>帧</w:t>
            </w:r>
            <w:r>
              <w:rPr>
                <w:rFonts w:ascii="Times New Roman" w:eastAsiaTheme="minorEastAsia" w:hAnsiTheme="minorEastAsia" w:cs="Times New Roman"/>
              </w:rPr>
              <w:t>头</w:t>
            </w:r>
            <w:proofErr w:type="gramEnd"/>
            <w:r>
              <w:rPr>
                <w:rFonts w:ascii="Times New Roman" w:eastAsiaTheme="minorEastAsia" w:hAnsiTheme="minorEastAsia" w:cs="Times New Roman" w:hint="eastAsia"/>
              </w:rPr>
              <w:t>1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14:paraId="06581501" w14:textId="77777777" w:rsidR="000C5612" w:rsidRPr="00E1781B" w:rsidRDefault="00982D14" w:rsidP="00E1781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xF4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C2A6F86" w14:textId="77777777" w:rsidR="000C5612" w:rsidRPr="00E1781B" w:rsidRDefault="000C5612" w:rsidP="00E1781B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C5612" w:rsidRPr="00B14B10" w14:paraId="0F959D9D" w14:textId="77777777" w:rsidTr="00E03FCC">
        <w:trPr>
          <w:trHeight w:val="29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DC04544" w14:textId="77777777" w:rsidR="000C5612" w:rsidRPr="00E1781B" w:rsidRDefault="006B5C20" w:rsidP="00982D1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 w:rsidR="00982D14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42E2B0E" w14:textId="77777777" w:rsidR="000C5612" w:rsidRPr="00E1781B" w:rsidRDefault="00982D14" w:rsidP="00982D14">
            <w:pPr>
              <w:jc w:val="center"/>
              <w:rPr>
                <w:rFonts w:ascii="Times New Roman" w:eastAsiaTheme="minorEastAsia" w:hAnsiTheme="minorEastAsia" w:cs="Times New Roman"/>
              </w:rPr>
            </w:pPr>
            <w:proofErr w:type="gramStart"/>
            <w:r>
              <w:rPr>
                <w:rFonts w:ascii="Times New Roman" w:eastAsiaTheme="minorEastAsia" w:hAnsiTheme="minorEastAsia" w:cs="Times New Roman" w:hint="eastAsia"/>
              </w:rPr>
              <w:t>帧</w:t>
            </w:r>
            <w:r>
              <w:rPr>
                <w:rFonts w:ascii="Times New Roman" w:eastAsiaTheme="minorEastAsia" w:hAnsiTheme="minorEastAsia" w:cs="Times New Roman"/>
              </w:rPr>
              <w:t>头</w:t>
            </w:r>
            <w:proofErr w:type="gramEnd"/>
            <w:r>
              <w:rPr>
                <w:rFonts w:ascii="Times New Roman" w:eastAsiaTheme="minorEastAsia" w:hAnsiTheme="minorEastAsia" w:cs="Times New Roman" w:hint="eastAsia"/>
              </w:rPr>
              <w:t>2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14:paraId="0A36917B" w14:textId="77777777" w:rsidR="000C5612" w:rsidRPr="00E1781B" w:rsidRDefault="00982D14" w:rsidP="00E1781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xF5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A77C38B" w14:textId="77777777" w:rsidR="000C5612" w:rsidRPr="00E1781B" w:rsidRDefault="000C5612" w:rsidP="00E1781B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C5612" w:rsidRPr="00B14B10" w14:paraId="1EDAA534" w14:textId="77777777" w:rsidTr="00E03FCC">
        <w:trPr>
          <w:trHeight w:val="29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9CC5C02" w14:textId="77777777" w:rsidR="000C5612" w:rsidRPr="00E1781B" w:rsidRDefault="006B5C20" w:rsidP="00982D1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 w:rsidR="00982D14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FF2BFF9" w14:textId="77777777" w:rsidR="000C5612" w:rsidRPr="00E1781B" w:rsidRDefault="00982D14" w:rsidP="00982D14">
            <w:pPr>
              <w:jc w:val="center"/>
              <w:rPr>
                <w:rFonts w:ascii="Times New Roman" w:eastAsiaTheme="minorEastAsia" w:hAnsiTheme="minorEastAsia" w:cs="Times New Roman"/>
              </w:rPr>
            </w:pPr>
            <w:r>
              <w:rPr>
                <w:rFonts w:ascii="Times New Roman" w:eastAsiaTheme="minorEastAsia" w:hAnsiTheme="minorEastAsia" w:cs="Times New Roman" w:hint="eastAsia"/>
              </w:rPr>
              <w:t>长度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14:paraId="0EBB880E" w14:textId="3FF71BA5" w:rsidR="000C5612" w:rsidRPr="00E1781B" w:rsidRDefault="00982D14" w:rsidP="00E1781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0x</w:t>
            </w:r>
            <w:r w:rsidR="007A16A6">
              <w:rPr>
                <w:rFonts w:ascii="Times New Roman" w:eastAsiaTheme="minorEastAsia" w:hAnsi="Times New Roman" w:cs="Times New Roman" w:hint="eastAsia"/>
              </w:rPr>
              <w:t>08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4B5F3755" w14:textId="77777777" w:rsidR="000C5612" w:rsidRPr="00E1781B" w:rsidRDefault="000C5612" w:rsidP="00E1781B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C5612" w:rsidRPr="00B14B10" w14:paraId="3BA3F006" w14:textId="77777777" w:rsidTr="00E03FCC">
        <w:trPr>
          <w:trHeight w:val="29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45006FE4" w14:textId="77777777" w:rsidR="000C5612" w:rsidRPr="00E1781B" w:rsidRDefault="006B5C20" w:rsidP="00982D1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 w:rsidR="00982D14"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3CD159EA" w14:textId="77777777" w:rsidR="000C5612" w:rsidRPr="00E1781B" w:rsidRDefault="00982D14" w:rsidP="00982D14">
            <w:pPr>
              <w:jc w:val="center"/>
              <w:rPr>
                <w:rFonts w:ascii="Times New Roman" w:eastAsiaTheme="minorEastAsia" w:hAnsiTheme="minorEastAsia" w:cs="Times New Roman"/>
              </w:rPr>
            </w:pPr>
            <w:r>
              <w:rPr>
                <w:rFonts w:ascii="Times New Roman" w:eastAsiaTheme="minorEastAsia" w:hAnsiTheme="minorEastAsia" w:cs="Times New Roman" w:hint="eastAsia"/>
              </w:rPr>
              <w:t>命令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14:paraId="467348EA" w14:textId="77777777" w:rsidR="00982D14" w:rsidRPr="00E1781B" w:rsidRDefault="00982D14" w:rsidP="00982D1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0x</w:t>
            </w:r>
            <w:r>
              <w:rPr>
                <w:rFonts w:ascii="Times New Roman" w:eastAsiaTheme="minorEastAsia" w:hAnsi="Times New Roman" w:cs="Times New Roman"/>
              </w:rPr>
              <w:t>01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4FC109DB" w14:textId="77777777" w:rsidR="000C5612" w:rsidRPr="00E1781B" w:rsidRDefault="000C5612" w:rsidP="00E1781B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982D14" w:rsidRPr="00B14B10" w14:paraId="5A011D0D" w14:textId="77777777" w:rsidTr="00E03FCC">
        <w:trPr>
          <w:trHeight w:val="29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B3BEB60" w14:textId="77777777" w:rsidR="00982D14" w:rsidRPr="00E1781B" w:rsidRDefault="006B5C20" w:rsidP="00982D1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 w:rsidR="00982D14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4C18981" w14:textId="77777777" w:rsidR="00982D14" w:rsidRDefault="00982D14" w:rsidP="00982D14">
            <w:pPr>
              <w:jc w:val="center"/>
              <w:rPr>
                <w:rFonts w:ascii="Times New Roman" w:eastAsiaTheme="minorEastAsia" w:hAnsiTheme="minorEastAsia" w:cs="Times New Roman"/>
              </w:rPr>
            </w:pPr>
            <w:r>
              <w:rPr>
                <w:rFonts w:ascii="Times New Roman" w:eastAsiaTheme="minorEastAsia" w:hAnsiTheme="minorEastAsia" w:cs="Times New Roman" w:hint="eastAsia"/>
              </w:rPr>
              <w:t>地址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14:paraId="6FC50C93" w14:textId="0DF38DF8" w:rsidR="00982D14" w:rsidRPr="00E1781B" w:rsidRDefault="00982D14" w:rsidP="00FB508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x</w:t>
            </w:r>
            <w:r w:rsidR="00FB5086">
              <w:rPr>
                <w:rFonts w:ascii="Times New Roman" w:eastAsiaTheme="minorEastAsia" w:hAnsi="Times New Roman" w:cs="Times New Roman"/>
              </w:rPr>
              <w:t>0</w:t>
            </w:r>
            <w:r w:rsidR="00E27106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5806720" w14:textId="77777777" w:rsidR="00982D14" w:rsidRPr="00E1781B" w:rsidRDefault="00982D14" w:rsidP="00E1781B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4D42E4" w:rsidRPr="00B14B10" w14:paraId="469B2A9B" w14:textId="77777777" w:rsidTr="001C3D7D">
        <w:trPr>
          <w:trHeight w:val="290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7C4613F" w14:textId="77777777" w:rsidR="004D42E4" w:rsidRPr="00E1781B" w:rsidRDefault="004D42E4" w:rsidP="004D42E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3D3B2CF" w14:textId="3D68689A" w:rsidR="004D42E4" w:rsidRPr="00E1781B" w:rsidRDefault="004D42E4" w:rsidP="004D42E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E1781B">
              <w:rPr>
                <w:rFonts w:ascii="Times New Roman" w:eastAsiaTheme="minorEastAsia" w:hAnsiTheme="minorEastAsia" w:hint="eastAsia"/>
              </w:rPr>
              <w:t>产品类别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2B7F9208" w14:textId="30A90BDF" w:rsidR="004D42E4" w:rsidRPr="00E1781B" w:rsidRDefault="004D42E4" w:rsidP="004D42E4">
            <w:pPr>
              <w:rPr>
                <w:rFonts w:ascii="Times New Roman" w:eastAsiaTheme="minorEastAsia" w:hAnsi="Times New Roman" w:cs="Times New Roman"/>
              </w:rPr>
            </w:pPr>
            <w:r w:rsidRPr="00E1781B">
              <w:rPr>
                <w:rFonts w:ascii="Times New Roman" w:eastAsiaTheme="minorEastAsia" w:hAnsi="Times New Roman" w:hint="eastAsia"/>
              </w:rPr>
              <w:t>固定为</w:t>
            </w:r>
            <w:r w:rsidRPr="00E1781B">
              <w:rPr>
                <w:rFonts w:ascii="Times New Roman" w:eastAsiaTheme="minorEastAsia" w:hAnsi="Times New Roman" w:hint="eastAsia"/>
              </w:rPr>
              <w:t>0x04</w:t>
            </w:r>
            <w:r w:rsidRPr="00E1781B">
              <w:rPr>
                <w:rFonts w:ascii="Times New Roman" w:eastAsiaTheme="minorEastAsia" w:hAnsi="Times New Roman" w:hint="eastAsia"/>
              </w:rPr>
              <w:t>：油烟机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81206C9" w14:textId="77777777" w:rsidR="004D42E4" w:rsidRPr="00E1781B" w:rsidRDefault="004D42E4" w:rsidP="004D42E4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4D42E4" w:rsidRPr="00B14B10" w14:paraId="5D31653C" w14:textId="77777777" w:rsidTr="001C3D7D">
        <w:trPr>
          <w:trHeight w:val="368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820D2E5" w14:textId="40EB143E" w:rsidR="004D42E4" w:rsidRPr="004D42E4" w:rsidRDefault="004D42E4" w:rsidP="004D42E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4D42E4">
              <w:rPr>
                <w:rFonts w:ascii="Times New Roman" w:eastAsiaTheme="minorEastAsia" w:hAnsi="Times New Roman" w:cs="Times New Roman"/>
              </w:rPr>
              <w:t>Byte6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E47752E" w14:textId="0F7DEA9E" w:rsidR="004D42E4" w:rsidRPr="008B62DE" w:rsidRDefault="00EB152D" w:rsidP="004D42E4">
            <w:pPr>
              <w:jc w:val="center"/>
              <w:rPr>
                <w:rFonts w:ascii="Times New Roman" w:eastAsiaTheme="minorEastAsia" w:hAnsiTheme="minorEastAsia" w:cs="Times New Roman"/>
                <w:color w:val="C00000"/>
              </w:rPr>
            </w:pPr>
            <w:ins w:id="25" w:author="曹明锋" w:date="2020-04-09T09:34:00Z">
              <w:r>
                <w:rPr>
                  <w:rFonts w:ascii="Times New Roman" w:eastAsiaTheme="minorEastAsia" w:hAnsiTheme="minorEastAsia" w:hint="eastAsia"/>
                  <w:highlight w:val="yellow"/>
                </w:rPr>
                <w:t>油烟机</w:t>
              </w:r>
            </w:ins>
            <w:r w:rsidR="004D42E4" w:rsidRPr="00D824E6">
              <w:rPr>
                <w:rFonts w:ascii="Times New Roman" w:eastAsiaTheme="minorEastAsia" w:hAnsiTheme="minorEastAsia" w:hint="eastAsia"/>
                <w:highlight w:val="yellow"/>
              </w:rPr>
              <w:t>产品型号</w:t>
            </w:r>
            <w:ins w:id="26" w:author="曹明锋" w:date="2020-04-09T09:35:00Z">
              <w:r>
                <w:rPr>
                  <w:rFonts w:ascii="Times New Roman" w:eastAsiaTheme="minorEastAsia" w:hAnsiTheme="minorEastAsia" w:hint="eastAsia"/>
                  <w:highlight w:val="yellow"/>
                </w:rPr>
                <w:t>（带</w:t>
              </w:r>
              <w:r>
                <w:rPr>
                  <w:rFonts w:ascii="Times New Roman" w:eastAsiaTheme="minorEastAsia" w:hAnsiTheme="minorEastAsia" w:hint="eastAsia"/>
                  <w:highlight w:val="yellow"/>
                </w:rPr>
                <w:t>WIFI</w:t>
              </w:r>
              <w:r>
                <w:rPr>
                  <w:rFonts w:ascii="Times New Roman" w:eastAsiaTheme="minorEastAsia" w:hAnsiTheme="minorEastAsia" w:hint="eastAsia"/>
                  <w:highlight w:val="yellow"/>
                </w:rPr>
                <w:t>）</w:t>
              </w:r>
            </w:ins>
            <w:r w:rsidR="004D42E4" w:rsidRPr="00D824E6">
              <w:rPr>
                <w:rFonts w:ascii="Times New Roman" w:eastAsiaTheme="minorEastAsia" w:hAnsiTheme="minorEastAsia" w:hint="eastAsia"/>
                <w:highlight w:val="yellow"/>
              </w:rPr>
              <w:t>编码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76674551" w14:textId="1D889EE1" w:rsidR="004D42E4" w:rsidRPr="008B62DE" w:rsidRDefault="004D42E4" w:rsidP="004D42E4">
            <w:pPr>
              <w:rPr>
                <w:rFonts w:ascii="Times New Roman" w:eastAsiaTheme="minorEastAsia" w:hAnsi="Times New Roman" w:cs="Times New Roman"/>
                <w:color w:val="C00000"/>
              </w:rPr>
            </w:pPr>
            <w:r w:rsidRPr="007F04D1">
              <w:rPr>
                <w:rFonts w:ascii="Times New Roman" w:eastAsiaTheme="minorEastAsia" w:hAnsiTheme="minorEastAsia" w:hint="eastAsia"/>
                <w:bCs/>
              </w:rPr>
              <w:t>0x01~0xFF</w:t>
            </w:r>
            <w:r>
              <w:rPr>
                <w:rFonts w:ascii="Times New Roman" w:eastAsiaTheme="minorEastAsia" w:hAnsiTheme="minorEastAsia" w:hint="eastAsia"/>
                <w:bCs/>
              </w:rPr>
              <w:t>，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0x01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：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JQ01TB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，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 xml:space="preserve"> 0x02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：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JQD1T</w:t>
            </w:r>
            <w:r w:rsidRPr="00A03A9C">
              <w:rPr>
                <w:rFonts w:ascii="Times New Roman" w:eastAsiaTheme="minorEastAsia" w:hAnsi="Times New Roman" w:hint="eastAsia"/>
                <w:sz w:val="20"/>
              </w:rPr>
              <w:t>(</w:t>
            </w:r>
            <w:r w:rsidRPr="00A03A9C">
              <w:rPr>
                <w:rFonts w:ascii="Times New Roman" w:eastAsiaTheme="minorEastAsia" w:hAnsi="Times New Roman" w:hint="eastAsia"/>
                <w:sz w:val="20"/>
              </w:rPr>
              <w:t>具体见</w:t>
            </w:r>
            <w:commentRangeStart w:id="27"/>
            <w:r w:rsidRPr="00B50F91">
              <w:rPr>
                <w:rFonts w:ascii="Times New Roman" w:eastAsiaTheme="minorEastAsia" w:hAnsi="Times New Roman" w:hint="eastAsia"/>
                <w:color w:val="FF0000"/>
                <w:sz w:val="20"/>
              </w:rPr>
              <w:t>《设备型号领号台</w:t>
            </w:r>
            <w:commentRangeEnd w:id="27"/>
            <w:r w:rsidR="006C735F">
              <w:rPr>
                <w:rStyle w:val="ab"/>
              </w:rPr>
              <w:commentReference w:id="27"/>
            </w:r>
            <w:r w:rsidRPr="00B50F91">
              <w:rPr>
                <w:rFonts w:ascii="Times New Roman" w:eastAsiaTheme="minorEastAsia" w:hAnsi="Times New Roman" w:hint="eastAsia"/>
                <w:color w:val="FF0000"/>
                <w:sz w:val="20"/>
              </w:rPr>
              <w:t>》</w:t>
            </w:r>
            <w:r w:rsidRPr="00A03A9C">
              <w:rPr>
                <w:rFonts w:ascii="Times New Roman" w:eastAsiaTheme="minorEastAsia" w:hAnsi="Times New Roman" w:hint="eastAsia"/>
                <w:sz w:val="20"/>
              </w:rPr>
              <w:t>)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2DB2BEF" w14:textId="4FEE836F" w:rsidR="004D42E4" w:rsidRPr="008B62DE" w:rsidRDefault="004D42E4" w:rsidP="004D42E4">
            <w:pPr>
              <w:jc w:val="center"/>
              <w:rPr>
                <w:rFonts w:ascii="Times New Roman" w:eastAsiaTheme="minorEastAsia" w:hAnsi="Times New Roman" w:cs="Times New Roman"/>
                <w:color w:val="C00000"/>
                <w:sz w:val="20"/>
              </w:rPr>
            </w:pPr>
            <w:r w:rsidRPr="005913B1">
              <w:rPr>
                <w:rFonts w:hint="eastAsia"/>
                <w:color w:val="FF0000"/>
              </w:rPr>
              <w:t>0x05</w:t>
            </w:r>
            <w:r>
              <w:rPr>
                <w:color w:val="FF0000"/>
              </w:rPr>
              <w:t>:</w:t>
            </w:r>
            <w:r w:rsidRPr="005913B1">
              <w:rPr>
                <w:rFonts w:hint="eastAsia"/>
                <w:color w:val="FF0000"/>
              </w:rPr>
              <w:t>JQ01TB.W</w:t>
            </w:r>
            <w:r>
              <w:rPr>
                <w:color w:val="FF0000"/>
              </w:rPr>
              <w:t xml:space="preserve">, </w:t>
            </w:r>
            <w:r w:rsidRPr="005913B1">
              <w:rPr>
                <w:rFonts w:hint="eastAsia"/>
                <w:color w:val="FF0000"/>
              </w:rPr>
              <w:t>0x06</w:t>
            </w:r>
            <w:r>
              <w:rPr>
                <w:color w:val="FF0000"/>
              </w:rPr>
              <w:t>:</w:t>
            </w:r>
            <w:r w:rsidRPr="005913B1">
              <w:rPr>
                <w:rFonts w:hint="eastAsia"/>
                <w:color w:val="FF0000"/>
              </w:rPr>
              <w:t xml:space="preserve">EM36.W </w:t>
            </w:r>
          </w:p>
        </w:tc>
      </w:tr>
      <w:tr w:rsidR="004D42E4" w:rsidRPr="00B14B10" w14:paraId="5D2736CA" w14:textId="77777777" w:rsidTr="001C3D7D">
        <w:trPr>
          <w:trHeight w:val="368"/>
          <w:jc w:val="center"/>
        </w:trPr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0160498" w14:textId="1574757A" w:rsidR="004D42E4" w:rsidRPr="004D42E4" w:rsidRDefault="004D42E4" w:rsidP="004D42E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4D42E4">
              <w:rPr>
                <w:rFonts w:ascii="Times New Roman" w:eastAsiaTheme="minorEastAsia" w:hAnsi="Times New Roman" w:cs="Times New Roman"/>
              </w:rPr>
              <w:t>Byte7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7BB0CE4" w14:textId="6B696136" w:rsidR="004D42E4" w:rsidRPr="008B62DE" w:rsidRDefault="004D42E4" w:rsidP="004D42E4">
            <w:pPr>
              <w:jc w:val="center"/>
              <w:rPr>
                <w:rFonts w:ascii="Times New Roman" w:eastAsiaTheme="minorEastAsia" w:hAnsiTheme="minorEastAsia" w:cs="Times New Roman"/>
                <w:color w:val="C00000"/>
              </w:rPr>
            </w:pPr>
            <w:r w:rsidRPr="00D824E6">
              <w:rPr>
                <w:rFonts w:ascii="Times New Roman" w:eastAsiaTheme="minorEastAsia" w:hAnsi="Times New Roman" w:hint="eastAsia"/>
              </w:rPr>
              <w:t>主机软件版本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3DEA6038" w14:textId="130FFFD5" w:rsidR="004D42E4" w:rsidRPr="008B62DE" w:rsidRDefault="004D42E4" w:rsidP="004D42E4">
            <w:pPr>
              <w:rPr>
                <w:rFonts w:ascii="Times New Roman" w:eastAsiaTheme="minorEastAsia" w:hAnsi="Times New Roman" w:cs="Times New Roman"/>
                <w:color w:val="C00000"/>
              </w:rPr>
            </w:pPr>
            <w:r w:rsidRPr="00E1781B">
              <w:rPr>
                <w:rFonts w:ascii="Times New Roman" w:eastAsiaTheme="minorEastAsia" w:hAnsi="Times New Roman" w:hint="eastAsia"/>
              </w:rPr>
              <w:t>0x00~0</w:t>
            </w:r>
            <w:bookmarkStart w:id="28" w:name="_GoBack"/>
            <w:bookmarkEnd w:id="28"/>
            <w:r w:rsidRPr="00E1781B">
              <w:rPr>
                <w:rFonts w:ascii="Times New Roman" w:eastAsiaTheme="minorEastAsia" w:hAnsi="Times New Roman" w:hint="eastAsia"/>
              </w:rPr>
              <w:t>xFF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37A1291" w14:textId="67D6447A" w:rsidR="004D42E4" w:rsidRPr="008B62DE" w:rsidRDefault="004D42E4" w:rsidP="004D42E4">
            <w:pPr>
              <w:jc w:val="center"/>
              <w:rPr>
                <w:rFonts w:ascii="Times New Roman" w:eastAsiaTheme="minorEastAsia" w:hAnsi="Times New Roman" w:cs="Times New Roman"/>
                <w:color w:val="C00000"/>
                <w:sz w:val="20"/>
              </w:rPr>
            </w:pPr>
            <w:r w:rsidRPr="00E1781B">
              <w:rPr>
                <w:rFonts w:ascii="Times New Roman" w:eastAsiaTheme="minorEastAsia" w:hAnsi="Times New Roman" w:hint="eastAsia"/>
              </w:rPr>
              <w:t>V001~V255</w:t>
            </w:r>
          </w:p>
        </w:tc>
      </w:tr>
      <w:tr w:rsidR="007A16A6" w:rsidRPr="00B14B10" w14:paraId="0AC0DC46" w14:textId="77777777" w:rsidTr="001C3D7D">
        <w:trPr>
          <w:trHeight w:val="253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278EA2C" w14:textId="1E66B6C3" w:rsidR="007A16A6" w:rsidRDefault="007A16A6" w:rsidP="00982D1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3BC4C7D" w14:textId="23CF163D" w:rsidR="007A16A6" w:rsidRDefault="007A16A6" w:rsidP="00982D1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预留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39CF1B39" w14:textId="77777777" w:rsidR="007A16A6" w:rsidRDefault="007A16A6" w:rsidP="00E1781B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9541BF1" w14:textId="77777777" w:rsidR="007A16A6" w:rsidRPr="00E1781B" w:rsidRDefault="007A16A6" w:rsidP="00E1781B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5A7575" w:rsidRPr="00B14B10" w14:paraId="70FC0F73" w14:textId="77777777" w:rsidTr="001C3D7D">
        <w:trPr>
          <w:trHeight w:val="253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59A6703" w14:textId="34216044" w:rsidR="005A7575" w:rsidRPr="00E1781B" w:rsidRDefault="00F758D1" w:rsidP="00982D1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 w:rsidR="007A16A6">
              <w:rPr>
                <w:rFonts w:ascii="Times New Roman" w:eastAsiaTheme="minorEastAsia" w:hAnsi="Times New Roman" w:cs="Times New Roman" w:hint="eastAsia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F6EB097" w14:textId="77777777" w:rsidR="005A7575" w:rsidRPr="00E1781B" w:rsidRDefault="005A7575" w:rsidP="00982D1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CRC</w:t>
            </w:r>
            <w:r>
              <w:rPr>
                <w:rFonts w:ascii="Times New Roman" w:eastAsiaTheme="minorEastAsia" w:hAnsi="Times New Roman" w:cs="Times New Roman"/>
              </w:rPr>
              <w:t>16-L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747943CE" w14:textId="59DC9D60" w:rsidR="005A7575" w:rsidRPr="00E1781B" w:rsidRDefault="007A16A6" w:rsidP="00E1781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B2B2374" w14:textId="77777777" w:rsidR="005A7575" w:rsidRPr="00E1781B" w:rsidRDefault="005A7575" w:rsidP="00E1781B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5A7575" w:rsidRPr="00B14B10" w14:paraId="60647322" w14:textId="77777777" w:rsidTr="001C3D7D">
        <w:trPr>
          <w:trHeight w:val="381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0E9A7CA" w14:textId="0CDA8D29" w:rsidR="005A7575" w:rsidRPr="00E1781B" w:rsidRDefault="00F758D1" w:rsidP="00982D1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 w:rsidR="007A16A6">
              <w:rPr>
                <w:rFonts w:ascii="Times New Roman" w:eastAsiaTheme="minorEastAsia" w:hAnsi="Times New Roman" w:cs="Times New Roman" w:hint="eastAsia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ED6B158" w14:textId="77777777" w:rsidR="005A7575" w:rsidRPr="00E1781B" w:rsidRDefault="005A7575" w:rsidP="00982D1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CRC</w:t>
            </w:r>
            <w:r>
              <w:rPr>
                <w:rFonts w:ascii="Times New Roman" w:eastAsiaTheme="minorEastAsia" w:hAnsi="Times New Roman" w:cs="Times New Roman"/>
              </w:rPr>
              <w:t>16-H</w:t>
            </w:r>
          </w:p>
        </w:tc>
        <w:tc>
          <w:tcPr>
            <w:tcW w:w="4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3D5E6951" w14:textId="7F8E4B1B" w:rsidR="005A7575" w:rsidRPr="00E1781B" w:rsidRDefault="007A16A6" w:rsidP="00E1781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2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9FB1513" w14:textId="77777777" w:rsidR="005A7575" w:rsidRPr="00E1781B" w:rsidRDefault="005A7575" w:rsidP="00E1781B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08A1DB83" w14:textId="2FB56685" w:rsidR="00E1781B" w:rsidDel="00735185" w:rsidRDefault="00E1781B" w:rsidP="00E1781B">
      <w:pPr>
        <w:spacing w:line="360" w:lineRule="auto"/>
        <w:rPr>
          <w:del w:id="29" w:author="曹明锋" w:date="2020-04-09T10:00:00Z"/>
          <w:rFonts w:ascii="Times New Roman" w:eastAsiaTheme="minorEastAsia" w:hAnsiTheme="minorEastAsia" w:cs="Times New Roman"/>
          <w:sz w:val="24"/>
          <w:szCs w:val="24"/>
        </w:rPr>
      </w:pPr>
    </w:p>
    <w:p w14:paraId="446EE33E" w14:textId="661F407E" w:rsidR="00FA752A" w:rsidRPr="00B14B10" w:rsidRDefault="00784FF5" w:rsidP="004D482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del w:id="30" w:author="曹明锋" w:date="2020-04-09T09:36:00Z">
        <w:r w:rsidDel="00EB152D">
          <w:rPr>
            <w:rFonts w:ascii="Times New Roman" w:eastAsiaTheme="minorEastAsia" w:hAnsiTheme="minorEastAsia" w:cs="Times New Roman" w:hint="eastAsia"/>
            <w:sz w:val="24"/>
            <w:szCs w:val="24"/>
          </w:rPr>
          <w:delText>操作</w:delText>
        </w:r>
        <w:r w:rsidR="00395C0B" w:rsidRPr="00B14B10" w:rsidDel="00EB152D">
          <w:rPr>
            <w:rFonts w:ascii="Times New Roman" w:eastAsiaTheme="minorEastAsia" w:hAnsiTheme="minorEastAsia" w:cs="Times New Roman"/>
            <w:sz w:val="24"/>
            <w:szCs w:val="24"/>
          </w:rPr>
          <w:delText>器</w:delText>
        </w:r>
      </w:del>
      <w:ins w:id="31" w:author="曹明锋" w:date="2020-04-09T09:36:00Z">
        <w:r w:rsidR="00EB152D">
          <w:rPr>
            <w:rFonts w:ascii="Times New Roman" w:eastAsiaTheme="minorEastAsia" w:hAnsiTheme="minorEastAsia" w:cs="Times New Roman" w:hint="eastAsia"/>
            <w:sz w:val="24"/>
            <w:szCs w:val="24"/>
          </w:rPr>
          <w:t>WIFI</w:t>
        </w:r>
        <w:r w:rsidR="00EB152D">
          <w:rPr>
            <w:rFonts w:ascii="Times New Roman" w:eastAsiaTheme="minorEastAsia" w:hAnsiTheme="minorEastAsia" w:cs="Times New Roman" w:hint="eastAsia"/>
            <w:sz w:val="24"/>
            <w:szCs w:val="24"/>
          </w:rPr>
          <w:t>模组</w:t>
        </w:r>
      </w:ins>
      <w:r w:rsidR="00E1781B">
        <w:rPr>
          <w:rFonts w:ascii="Times New Roman" w:eastAsiaTheme="minorEastAsia" w:hAnsiTheme="minorEastAsia" w:cs="Times New Roman" w:hint="eastAsia"/>
          <w:sz w:val="24"/>
          <w:szCs w:val="24"/>
        </w:rPr>
        <w:t>回复握手</w:t>
      </w:r>
      <w:r w:rsidR="000C5612">
        <w:rPr>
          <w:rFonts w:ascii="Times New Roman" w:eastAsiaTheme="minorEastAsia" w:hAnsiTheme="minorEastAsia" w:cs="Times New Roman" w:hint="eastAsia"/>
          <w:sz w:val="24"/>
          <w:szCs w:val="24"/>
        </w:rPr>
        <w:t>通讯帧</w:t>
      </w:r>
      <w:r w:rsidR="00395C0B" w:rsidRPr="00B14B10">
        <w:rPr>
          <w:rFonts w:ascii="Times New Roman" w:eastAsiaTheme="minorEastAsia" w:hAnsiTheme="minorEastAsia" w:cs="Times New Roman"/>
          <w:sz w:val="24"/>
          <w:szCs w:val="24"/>
        </w:rPr>
        <w:t>：</w:t>
      </w:r>
    </w:p>
    <w:tbl>
      <w:tblPr>
        <w:tblW w:w="10095" w:type="dxa"/>
        <w:jc w:val="center"/>
        <w:tblLayout w:type="fixed"/>
        <w:tblLook w:val="04A0" w:firstRow="1" w:lastRow="0" w:firstColumn="1" w:lastColumn="0" w:noHBand="0" w:noVBand="1"/>
      </w:tblPr>
      <w:tblGrid>
        <w:gridCol w:w="880"/>
        <w:gridCol w:w="1560"/>
        <w:gridCol w:w="6238"/>
        <w:gridCol w:w="1417"/>
      </w:tblGrid>
      <w:tr w:rsidR="00E1781B" w:rsidRPr="00B14B10" w14:paraId="3C3788B4" w14:textId="77777777" w:rsidTr="00526DF1">
        <w:trPr>
          <w:trHeight w:val="312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D109345" w14:textId="77777777" w:rsidR="00E1781B" w:rsidRPr="007F04D1" w:rsidRDefault="00E1781B" w:rsidP="00A451C2">
            <w:pPr>
              <w:jc w:val="center"/>
              <w:rPr>
                <w:rFonts w:ascii="Times New Roman" w:eastAsiaTheme="minorEastAsia" w:hAnsiTheme="minorEastAsia" w:cs="Times New Roman"/>
                <w:bCs/>
              </w:rPr>
            </w:pPr>
            <w:r w:rsidRPr="00B14B10">
              <w:rPr>
                <w:rFonts w:ascii="Times New Roman" w:eastAsiaTheme="minorEastAsia" w:hAnsiTheme="minorEastAsia" w:cs="Times New Roman"/>
                <w:bCs/>
              </w:rPr>
              <w:t>字节号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FEE9E6D" w14:textId="77777777" w:rsidR="00E1781B" w:rsidRPr="007F04D1" w:rsidRDefault="00E1781B" w:rsidP="00A451C2">
            <w:pPr>
              <w:jc w:val="center"/>
              <w:rPr>
                <w:rFonts w:ascii="Times New Roman" w:eastAsiaTheme="minorEastAsia" w:hAnsiTheme="minorEastAsia" w:cs="Times New Roman"/>
                <w:bCs/>
              </w:rPr>
            </w:pPr>
            <w:r w:rsidRPr="00B14B10">
              <w:rPr>
                <w:rFonts w:ascii="Times New Roman" w:eastAsiaTheme="minorEastAsia" w:hAnsiTheme="minorEastAsia" w:cs="Times New Roman"/>
                <w:bCs/>
              </w:rPr>
              <w:t>名称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04085D9" w14:textId="77777777" w:rsidR="00E1781B" w:rsidRPr="007F04D1" w:rsidRDefault="00E1781B" w:rsidP="00A451C2">
            <w:pPr>
              <w:jc w:val="center"/>
              <w:rPr>
                <w:rFonts w:ascii="Times New Roman" w:eastAsiaTheme="minorEastAsia" w:hAnsiTheme="minorEastAsia" w:cs="Times New Roman"/>
                <w:bCs/>
              </w:rPr>
            </w:pPr>
            <w:r w:rsidRPr="00B14B10">
              <w:rPr>
                <w:rFonts w:ascii="Times New Roman" w:eastAsiaTheme="minorEastAsia" w:hAnsiTheme="minorEastAsia" w:cs="Times New Roman"/>
                <w:bCs/>
              </w:rPr>
              <w:t>数据定义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65BD642" w14:textId="77777777" w:rsidR="00E1781B" w:rsidRPr="007F04D1" w:rsidRDefault="00E1781B" w:rsidP="00A451C2">
            <w:pPr>
              <w:jc w:val="center"/>
              <w:rPr>
                <w:rFonts w:ascii="Times New Roman" w:eastAsiaTheme="minorEastAsia" w:hAnsiTheme="minorEastAsia" w:cs="Times New Roman"/>
                <w:bCs/>
              </w:rPr>
            </w:pPr>
            <w:r w:rsidRPr="00B14B10">
              <w:rPr>
                <w:rFonts w:ascii="Times New Roman" w:eastAsiaTheme="minorEastAsia" w:hAnsiTheme="minorEastAsia" w:cs="Times New Roman"/>
                <w:bCs/>
              </w:rPr>
              <w:t>说明</w:t>
            </w:r>
          </w:p>
        </w:tc>
      </w:tr>
      <w:tr w:rsidR="006B5C20" w:rsidRPr="00B14B10" w14:paraId="400ADCC5" w14:textId="77777777" w:rsidTr="00526DF1">
        <w:trPr>
          <w:trHeight w:val="379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39843C6E" w14:textId="77777777" w:rsidR="006B5C20" w:rsidRPr="00E1781B" w:rsidRDefault="006B5C20" w:rsidP="00A451C2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 w:rsidRPr="00E1781B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10F160A" w14:textId="77777777" w:rsidR="006B5C20" w:rsidRPr="00E1781B" w:rsidRDefault="006B5C20" w:rsidP="00A451C2">
            <w:pPr>
              <w:jc w:val="center"/>
              <w:rPr>
                <w:rFonts w:ascii="Times New Roman" w:eastAsiaTheme="minorEastAsia" w:hAnsiTheme="minorEastAsia" w:cs="Times New Roman"/>
              </w:rPr>
            </w:pPr>
            <w:proofErr w:type="gramStart"/>
            <w:r>
              <w:rPr>
                <w:rFonts w:ascii="Times New Roman" w:eastAsiaTheme="minorEastAsia" w:hAnsiTheme="minorEastAsia" w:cs="Times New Roman" w:hint="eastAsia"/>
              </w:rPr>
              <w:t>帧</w:t>
            </w:r>
            <w:r>
              <w:rPr>
                <w:rFonts w:ascii="Times New Roman" w:eastAsiaTheme="minorEastAsia" w:hAnsiTheme="minorEastAsia" w:cs="Times New Roman"/>
              </w:rPr>
              <w:t>头</w:t>
            </w:r>
            <w:proofErr w:type="gramEnd"/>
            <w:r>
              <w:rPr>
                <w:rFonts w:ascii="Times New Roman" w:eastAsiaTheme="minorEastAsia" w:hAnsiTheme="minorEastAsia" w:cs="Times New Roman" w:hint="eastAsia"/>
              </w:rPr>
              <w:t>1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14:paraId="5ACD3B73" w14:textId="77777777" w:rsidR="006B5C20" w:rsidRPr="00E1781B" w:rsidRDefault="006B5C20" w:rsidP="00A451C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xF4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0E6E7F00" w14:textId="77777777" w:rsidR="006B5C20" w:rsidRPr="00E1781B" w:rsidRDefault="006B5C20" w:rsidP="00A451C2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B5C20" w:rsidRPr="00B14B10" w14:paraId="0DA679FC" w14:textId="77777777" w:rsidTr="00526DF1">
        <w:trPr>
          <w:trHeight w:val="379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BC44D20" w14:textId="77777777" w:rsidR="006B5C20" w:rsidRPr="00E1781B" w:rsidRDefault="006B5C20" w:rsidP="00A451C2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34CFC37B" w14:textId="77777777" w:rsidR="006B5C20" w:rsidRPr="00E1781B" w:rsidRDefault="006B5C20" w:rsidP="00A451C2">
            <w:pPr>
              <w:jc w:val="center"/>
              <w:rPr>
                <w:rFonts w:ascii="Times New Roman" w:eastAsiaTheme="minorEastAsia" w:hAnsiTheme="minorEastAsia" w:cs="Times New Roman"/>
              </w:rPr>
            </w:pPr>
            <w:proofErr w:type="gramStart"/>
            <w:r>
              <w:rPr>
                <w:rFonts w:ascii="Times New Roman" w:eastAsiaTheme="minorEastAsia" w:hAnsiTheme="minorEastAsia" w:cs="Times New Roman" w:hint="eastAsia"/>
              </w:rPr>
              <w:t>帧</w:t>
            </w:r>
            <w:r>
              <w:rPr>
                <w:rFonts w:ascii="Times New Roman" w:eastAsiaTheme="minorEastAsia" w:hAnsiTheme="minorEastAsia" w:cs="Times New Roman"/>
              </w:rPr>
              <w:t>头</w:t>
            </w:r>
            <w:proofErr w:type="gramEnd"/>
            <w:r>
              <w:rPr>
                <w:rFonts w:ascii="Times New Roman" w:eastAsiaTheme="minorEastAsia" w:hAnsiTheme="minorEastAsia" w:cs="Times New Roman" w:hint="eastAsia"/>
              </w:rPr>
              <w:t>2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14:paraId="218B0D18" w14:textId="77777777" w:rsidR="006B5C20" w:rsidRPr="00E1781B" w:rsidRDefault="006B5C20" w:rsidP="00A451C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xF5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E82092A" w14:textId="77777777" w:rsidR="006B5C20" w:rsidRPr="00E1781B" w:rsidRDefault="006B5C20" w:rsidP="00A451C2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B5C20" w:rsidRPr="00B14B10" w14:paraId="27A4C9AF" w14:textId="77777777" w:rsidTr="00526DF1">
        <w:trPr>
          <w:trHeight w:val="379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46A27769" w14:textId="77777777" w:rsidR="006B5C20" w:rsidRPr="00E1781B" w:rsidRDefault="006B5C20" w:rsidP="00A451C2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1CBE031" w14:textId="77777777" w:rsidR="006B5C20" w:rsidRPr="00E1781B" w:rsidRDefault="006B5C20" w:rsidP="00A451C2">
            <w:pPr>
              <w:jc w:val="center"/>
              <w:rPr>
                <w:rFonts w:ascii="Times New Roman" w:eastAsiaTheme="minorEastAsia" w:hAnsiTheme="minorEastAsia" w:cs="Times New Roman"/>
              </w:rPr>
            </w:pPr>
            <w:r>
              <w:rPr>
                <w:rFonts w:ascii="Times New Roman" w:eastAsiaTheme="minorEastAsia" w:hAnsiTheme="minorEastAsia" w:cs="Times New Roman" w:hint="eastAsia"/>
              </w:rPr>
              <w:t>长度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14:paraId="6564AAF7" w14:textId="658B6870" w:rsidR="006B5C20" w:rsidRPr="00E1781B" w:rsidRDefault="006B5C20" w:rsidP="00AA4F5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0x</w:t>
            </w:r>
            <w:r w:rsidR="00653B30">
              <w:rPr>
                <w:rFonts w:ascii="Times New Roman" w:eastAsiaTheme="minorEastAsia" w:hAnsi="Times New Roman" w:cs="Times New Roman" w:hint="eastAsia"/>
              </w:rPr>
              <w:t>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1FFA689" w14:textId="77777777" w:rsidR="006B5C20" w:rsidRPr="00E1781B" w:rsidRDefault="006B5C20" w:rsidP="00A451C2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B5C20" w:rsidRPr="00B14B10" w14:paraId="531A75C2" w14:textId="77777777" w:rsidTr="00526DF1">
        <w:trPr>
          <w:trHeight w:val="379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7DA1856" w14:textId="77777777" w:rsidR="006B5C20" w:rsidRPr="00E1781B" w:rsidRDefault="006B5C20" w:rsidP="00A451C2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04E48C50" w14:textId="77777777" w:rsidR="006B5C20" w:rsidRPr="00E1781B" w:rsidRDefault="006B5C20" w:rsidP="00A451C2">
            <w:pPr>
              <w:jc w:val="center"/>
              <w:rPr>
                <w:rFonts w:ascii="Times New Roman" w:eastAsiaTheme="minorEastAsia" w:hAnsiTheme="minorEastAsia" w:cs="Times New Roman"/>
              </w:rPr>
            </w:pPr>
            <w:r>
              <w:rPr>
                <w:rFonts w:ascii="Times New Roman" w:eastAsiaTheme="minorEastAsia" w:hAnsiTheme="minorEastAsia" w:cs="Times New Roman" w:hint="eastAsia"/>
              </w:rPr>
              <w:t>命令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14:paraId="4EE79049" w14:textId="77777777" w:rsidR="006B5C20" w:rsidRPr="00E1781B" w:rsidRDefault="006B5C20" w:rsidP="00A451C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0x</w:t>
            </w:r>
            <w:r>
              <w:rPr>
                <w:rFonts w:ascii="Times New Roman" w:eastAsiaTheme="minorEastAsia" w:hAnsi="Times New Roman" w:cs="Times New Roman"/>
              </w:rPr>
              <w:t>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4971557" w14:textId="77777777" w:rsidR="006B5C20" w:rsidRPr="00E1781B" w:rsidRDefault="006B5C20" w:rsidP="00A451C2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B5C20" w:rsidRPr="00B14B10" w14:paraId="4F5D10E1" w14:textId="77777777" w:rsidTr="00526DF1">
        <w:trPr>
          <w:trHeight w:val="379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3924746F" w14:textId="77777777" w:rsidR="006B5C20" w:rsidRPr="00E1781B" w:rsidRDefault="006B5C20" w:rsidP="00A451C2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4693A1D0" w14:textId="77777777" w:rsidR="006B5C20" w:rsidRDefault="006B5C20" w:rsidP="00A451C2">
            <w:pPr>
              <w:jc w:val="center"/>
              <w:rPr>
                <w:rFonts w:ascii="Times New Roman" w:eastAsiaTheme="minorEastAsia" w:hAnsiTheme="minorEastAsia" w:cs="Times New Roman"/>
              </w:rPr>
            </w:pPr>
            <w:r>
              <w:rPr>
                <w:rFonts w:ascii="Times New Roman" w:eastAsiaTheme="minorEastAsia" w:hAnsiTheme="minorEastAsia" w:cs="Times New Roman" w:hint="eastAsia"/>
              </w:rPr>
              <w:t>地址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14:paraId="28B37A16" w14:textId="77777777" w:rsidR="006B5C20" w:rsidRPr="00E1781B" w:rsidRDefault="006B5C20" w:rsidP="00FB508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x</w:t>
            </w:r>
            <w:r w:rsidR="00FB5086">
              <w:rPr>
                <w:rFonts w:ascii="Times New Roman" w:eastAsiaTheme="minorEastAsia" w:hAnsi="Times New Roman" w:cs="Times New Roman"/>
              </w:rPr>
              <w:t>C2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085F6973" w14:textId="77777777" w:rsidR="006B5C20" w:rsidRPr="00E1781B" w:rsidRDefault="006B5C20" w:rsidP="00A451C2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B5C20" w:rsidRPr="00B14B10" w14:paraId="3C9BAE64" w14:textId="77777777" w:rsidTr="00526DF1">
        <w:trPr>
          <w:trHeight w:val="379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05D791B" w14:textId="77777777" w:rsidR="006B5C20" w:rsidRPr="00A451C2" w:rsidRDefault="00D632EC" w:rsidP="00A451C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A451C2">
              <w:rPr>
                <w:rFonts w:ascii="Times New Roman" w:eastAsiaTheme="minorEastAsia" w:hAnsi="Times New Roman" w:cs="Times New Roman"/>
              </w:rPr>
              <w:t>Byte5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CFBD3D4" w14:textId="77777777" w:rsidR="006B5C20" w:rsidRPr="007F04D1" w:rsidRDefault="006B5C20" w:rsidP="00653B30">
            <w:pPr>
              <w:jc w:val="center"/>
              <w:rPr>
                <w:rFonts w:ascii="Times New Roman" w:eastAsiaTheme="minorEastAsia" w:hAnsiTheme="minorEastAsia" w:cs="Times New Roman"/>
                <w:bCs/>
              </w:rPr>
            </w:pPr>
            <w:r w:rsidRPr="007F04D1">
              <w:rPr>
                <w:rFonts w:ascii="Times New Roman" w:eastAsiaTheme="minorEastAsia" w:hAnsiTheme="minorEastAsia" w:cs="Times New Roman" w:hint="eastAsia"/>
                <w:bCs/>
              </w:rPr>
              <w:t>产品类别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43FA4FBF" w14:textId="77777777" w:rsidR="006B5C20" w:rsidRPr="007F04D1" w:rsidRDefault="006B5C20" w:rsidP="00A451C2">
            <w:pPr>
              <w:jc w:val="left"/>
              <w:rPr>
                <w:rFonts w:ascii="Times New Roman" w:eastAsiaTheme="minorEastAsia" w:hAnsiTheme="minorEastAsia" w:cs="Times New Roman"/>
                <w:bCs/>
              </w:rPr>
            </w:pPr>
            <w:r w:rsidRPr="007F04D1">
              <w:rPr>
                <w:rFonts w:ascii="Times New Roman" w:eastAsiaTheme="minorEastAsia" w:hAnsiTheme="minorEastAsia" w:cs="Times New Roman" w:hint="eastAsia"/>
                <w:bCs/>
              </w:rPr>
              <w:t>固定为</w:t>
            </w:r>
            <w:r w:rsidRPr="007F04D1">
              <w:rPr>
                <w:rFonts w:ascii="Times New Roman" w:eastAsiaTheme="minorEastAsia" w:hAnsiTheme="minorEastAsia" w:cs="Times New Roman" w:hint="eastAsia"/>
                <w:bCs/>
              </w:rPr>
              <w:t>0x04</w:t>
            </w:r>
            <w:r w:rsidRPr="007F04D1">
              <w:rPr>
                <w:rFonts w:ascii="Times New Roman" w:eastAsiaTheme="minorEastAsia" w:hAnsiTheme="minorEastAsia" w:cs="Times New Roman" w:hint="eastAsia"/>
                <w:bCs/>
              </w:rPr>
              <w:t>：油烟机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4D22328" w14:textId="77777777" w:rsidR="006B5C20" w:rsidRPr="007F04D1" w:rsidRDefault="006B5C20" w:rsidP="00A451C2">
            <w:pPr>
              <w:jc w:val="left"/>
              <w:rPr>
                <w:rFonts w:ascii="Times New Roman" w:eastAsiaTheme="minorEastAsia" w:hAnsiTheme="minorEastAsia" w:cs="Times New Roman"/>
                <w:bCs/>
              </w:rPr>
            </w:pPr>
          </w:p>
        </w:tc>
      </w:tr>
      <w:tr w:rsidR="007A16A6" w:rsidRPr="00B14B10" w14:paraId="643F5E88" w14:textId="77777777" w:rsidTr="00526DF1">
        <w:trPr>
          <w:trHeight w:val="45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B7E0BB8" w14:textId="4A901733" w:rsidR="007A16A6" w:rsidRPr="008B62DE" w:rsidRDefault="007A16A6" w:rsidP="00A451C2">
            <w:pPr>
              <w:jc w:val="center"/>
              <w:rPr>
                <w:rFonts w:ascii="Times New Roman" w:eastAsiaTheme="minorEastAsia" w:hAnsi="Times New Roman" w:cs="Times New Roman"/>
                <w:color w:val="C00000"/>
              </w:rPr>
            </w:pPr>
            <w:r w:rsidRPr="00A451C2"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Theme="minorEastAsia" w:hint="eastAsia"/>
                <w:bCs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D946011" w14:textId="0654239B" w:rsidR="007A16A6" w:rsidRPr="008B62DE" w:rsidRDefault="00EB152D" w:rsidP="00653B30">
            <w:pPr>
              <w:jc w:val="center"/>
              <w:rPr>
                <w:rFonts w:ascii="Times New Roman" w:eastAsiaTheme="minorEastAsia" w:hAnsiTheme="minorEastAsia" w:cs="Times New Roman"/>
                <w:bCs/>
                <w:color w:val="C00000"/>
              </w:rPr>
            </w:pPr>
            <w:ins w:id="32" w:author="曹明锋" w:date="2020-04-09T09:36:00Z">
              <w:r>
                <w:rPr>
                  <w:rFonts w:ascii="Times New Roman" w:eastAsiaTheme="minorEastAsia" w:hAnsiTheme="minorEastAsia" w:hint="eastAsia"/>
                  <w:bCs/>
                </w:rPr>
                <w:t>油烟机</w:t>
              </w:r>
            </w:ins>
            <w:r w:rsidR="007A16A6" w:rsidRPr="007F04D1">
              <w:rPr>
                <w:rFonts w:ascii="Times New Roman" w:eastAsiaTheme="minorEastAsia" w:hAnsiTheme="minorEastAsia" w:hint="eastAsia"/>
                <w:bCs/>
              </w:rPr>
              <w:t>产品型号</w:t>
            </w:r>
            <w:ins w:id="33" w:author="曹明锋" w:date="2020-04-09T09:36:00Z">
              <w:r>
                <w:rPr>
                  <w:rFonts w:ascii="Times New Roman" w:eastAsiaTheme="minorEastAsia" w:hAnsiTheme="minorEastAsia" w:hint="eastAsia"/>
                  <w:bCs/>
                </w:rPr>
                <w:t>（带</w:t>
              </w:r>
              <w:r>
                <w:rPr>
                  <w:rFonts w:ascii="Times New Roman" w:eastAsiaTheme="minorEastAsia" w:hAnsiTheme="minorEastAsia" w:hint="eastAsia"/>
                  <w:bCs/>
                </w:rPr>
                <w:t>WIFI</w:t>
              </w:r>
              <w:r>
                <w:rPr>
                  <w:rFonts w:ascii="Times New Roman" w:eastAsiaTheme="minorEastAsia" w:hAnsiTheme="minorEastAsia" w:hint="eastAsia"/>
                  <w:bCs/>
                </w:rPr>
                <w:t>）</w:t>
              </w:r>
            </w:ins>
            <w:r w:rsidR="007A16A6" w:rsidRPr="007F04D1">
              <w:rPr>
                <w:rFonts w:ascii="Times New Roman" w:eastAsiaTheme="minorEastAsia" w:hAnsiTheme="minorEastAsia" w:hint="eastAsia"/>
                <w:bCs/>
              </w:rPr>
              <w:t>编码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70365E4A" w14:textId="33CF0967" w:rsidR="007A16A6" w:rsidRPr="008B62DE" w:rsidRDefault="007A16A6" w:rsidP="00A451C2">
            <w:pPr>
              <w:jc w:val="left"/>
              <w:rPr>
                <w:rFonts w:ascii="Times New Roman" w:eastAsiaTheme="minorEastAsia" w:hAnsiTheme="minorEastAsia" w:cs="Times New Roman"/>
                <w:bCs/>
                <w:color w:val="C00000"/>
              </w:rPr>
            </w:pPr>
            <w:r w:rsidRPr="007F04D1">
              <w:rPr>
                <w:rFonts w:ascii="Times New Roman" w:eastAsiaTheme="minorEastAsia" w:hAnsiTheme="minorEastAsia" w:hint="eastAsia"/>
                <w:bCs/>
              </w:rPr>
              <w:t>0x01~0xFF</w:t>
            </w:r>
            <w:r>
              <w:rPr>
                <w:rFonts w:ascii="Times New Roman" w:eastAsiaTheme="minorEastAsia" w:hAnsiTheme="minorEastAsia" w:hint="eastAsia"/>
                <w:bCs/>
              </w:rPr>
              <w:t>，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0x01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：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JQ01TB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，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 xml:space="preserve"> 0x02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：</w:t>
            </w:r>
            <w:r w:rsidRPr="007F04D1">
              <w:rPr>
                <w:rFonts w:ascii="Times New Roman" w:eastAsiaTheme="minorEastAsia" w:hAnsiTheme="minorEastAsia" w:hint="eastAsia"/>
                <w:bCs/>
              </w:rPr>
              <w:t>JQD1T</w:t>
            </w:r>
            <w:r w:rsidRPr="00A03A9C">
              <w:rPr>
                <w:rFonts w:ascii="Times New Roman" w:eastAsiaTheme="minorEastAsia" w:hAnsi="Times New Roman" w:hint="eastAsia"/>
                <w:sz w:val="20"/>
              </w:rPr>
              <w:t>(</w:t>
            </w:r>
            <w:r w:rsidRPr="00A03A9C">
              <w:rPr>
                <w:rFonts w:ascii="Times New Roman" w:eastAsiaTheme="minorEastAsia" w:hAnsi="Times New Roman" w:hint="eastAsia"/>
                <w:sz w:val="20"/>
              </w:rPr>
              <w:t>具体见《设备型号领号台》</w:t>
            </w:r>
            <w:r w:rsidRPr="00A03A9C">
              <w:rPr>
                <w:rFonts w:ascii="Times New Roman" w:eastAsiaTheme="minorEastAsia" w:hAnsi="Times New Roman" w:hint="eastAsia"/>
                <w:sz w:val="20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0CC2F4C" w14:textId="621651CC" w:rsidR="007A16A6" w:rsidRPr="008B62DE" w:rsidRDefault="007A16A6" w:rsidP="00A451C2">
            <w:pPr>
              <w:jc w:val="left"/>
              <w:rPr>
                <w:rFonts w:ascii="Times New Roman" w:eastAsiaTheme="minorEastAsia" w:hAnsiTheme="minorEastAsia" w:cs="Times New Roman"/>
                <w:bCs/>
                <w:color w:val="C00000"/>
              </w:rPr>
            </w:pPr>
            <w:r w:rsidRPr="005913B1">
              <w:rPr>
                <w:rFonts w:hint="eastAsia"/>
                <w:color w:val="FF0000"/>
              </w:rPr>
              <w:t>0x05</w:t>
            </w:r>
            <w:r>
              <w:rPr>
                <w:color w:val="FF0000"/>
              </w:rPr>
              <w:t>:</w:t>
            </w:r>
            <w:r w:rsidRPr="005913B1">
              <w:rPr>
                <w:rFonts w:hint="eastAsia"/>
                <w:color w:val="FF0000"/>
              </w:rPr>
              <w:t>JQ01TB.W</w:t>
            </w:r>
            <w:r>
              <w:rPr>
                <w:color w:val="FF0000"/>
              </w:rPr>
              <w:t xml:space="preserve">, </w:t>
            </w:r>
            <w:r w:rsidRPr="005913B1">
              <w:rPr>
                <w:rFonts w:hint="eastAsia"/>
                <w:color w:val="FF0000"/>
              </w:rPr>
              <w:t>0x06</w:t>
            </w:r>
            <w:r>
              <w:rPr>
                <w:color w:val="FF0000"/>
              </w:rPr>
              <w:t>:</w:t>
            </w:r>
            <w:r w:rsidRPr="005913B1">
              <w:rPr>
                <w:rFonts w:hint="eastAsia"/>
                <w:color w:val="FF0000"/>
              </w:rPr>
              <w:t>EM36.W</w:t>
            </w:r>
          </w:p>
        </w:tc>
      </w:tr>
      <w:tr w:rsidR="007A16A6" w:rsidRPr="00B14B10" w14:paraId="70623A77" w14:textId="77777777" w:rsidTr="00526DF1">
        <w:trPr>
          <w:trHeight w:val="389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D240C23" w14:textId="14D6E49C" w:rsidR="007A16A6" w:rsidRPr="008B62DE" w:rsidRDefault="007A16A6" w:rsidP="00A451C2">
            <w:pPr>
              <w:jc w:val="center"/>
              <w:rPr>
                <w:rFonts w:ascii="Times New Roman" w:eastAsiaTheme="minorEastAsia" w:hAnsi="Times New Roman" w:cs="Times New Roman"/>
                <w:color w:val="C00000"/>
              </w:rPr>
            </w:pPr>
            <w:r w:rsidRPr="00A451C2"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Theme="minorEastAsia" w:hint="eastAsia"/>
                <w:bCs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AF271A2" w14:textId="4EE506B5" w:rsidR="007A16A6" w:rsidRPr="008B62DE" w:rsidRDefault="007A16A6" w:rsidP="00653B30">
            <w:pPr>
              <w:jc w:val="center"/>
              <w:rPr>
                <w:rFonts w:ascii="Times New Roman" w:eastAsiaTheme="minorEastAsia" w:hAnsiTheme="minorEastAsia" w:cs="Times New Roman"/>
                <w:bCs/>
                <w:color w:val="C00000"/>
              </w:rPr>
            </w:pPr>
            <w:r w:rsidRPr="007F04D1">
              <w:rPr>
                <w:rFonts w:ascii="Times New Roman" w:eastAsiaTheme="minorEastAsia" w:hAnsiTheme="minorEastAsia" w:hint="eastAsia"/>
                <w:bCs/>
              </w:rPr>
              <w:t>主机软件版本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51FE224D" w14:textId="6799F281" w:rsidR="007A16A6" w:rsidRPr="008B62DE" w:rsidRDefault="007A16A6" w:rsidP="00526DF1">
            <w:pPr>
              <w:jc w:val="left"/>
              <w:rPr>
                <w:rFonts w:ascii="Times New Roman" w:eastAsiaTheme="minorEastAsia" w:hAnsiTheme="minorEastAsia" w:cs="Times New Roman"/>
                <w:bCs/>
                <w:color w:val="C00000"/>
              </w:rPr>
            </w:pPr>
            <w:r w:rsidRPr="007F04D1">
              <w:rPr>
                <w:rFonts w:ascii="Times New Roman" w:eastAsiaTheme="minorEastAsia" w:hAnsiTheme="minorEastAsia" w:hint="eastAsia"/>
                <w:bCs/>
              </w:rPr>
              <w:t>0x00~0xFF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D76C4A2" w14:textId="4AF05AA8" w:rsidR="007A16A6" w:rsidRPr="008B62DE" w:rsidRDefault="007A16A6" w:rsidP="00A451C2">
            <w:pPr>
              <w:jc w:val="left"/>
              <w:rPr>
                <w:rFonts w:ascii="Times New Roman" w:eastAsiaTheme="minorEastAsia" w:hAnsiTheme="minorEastAsia" w:cs="Times New Roman"/>
                <w:bCs/>
                <w:color w:val="C00000"/>
              </w:rPr>
            </w:pPr>
            <w:r w:rsidRPr="007F04D1">
              <w:rPr>
                <w:rFonts w:ascii="Times New Roman" w:eastAsiaTheme="minorEastAsia" w:hAnsiTheme="minorEastAsia" w:hint="eastAsia"/>
                <w:bCs/>
              </w:rPr>
              <w:t>V001~V255</w:t>
            </w:r>
          </w:p>
        </w:tc>
      </w:tr>
      <w:tr w:rsidR="00915CD3" w:rsidRPr="00B14B10" w14:paraId="647E9CAE" w14:textId="77777777" w:rsidTr="00526DF1">
        <w:trPr>
          <w:trHeight w:val="389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FB80751" w14:textId="7165701F" w:rsidR="00915CD3" w:rsidRPr="00653B30" w:rsidRDefault="007A16A6" w:rsidP="00653B30">
            <w:pPr>
              <w:jc w:val="center"/>
              <w:rPr>
                <w:rFonts w:ascii="Times New Roman" w:eastAsiaTheme="minorEastAsia" w:hAnsiTheme="minorEastAsia"/>
                <w:bCs/>
              </w:rPr>
            </w:pPr>
            <w:r w:rsidRPr="00653B30">
              <w:rPr>
                <w:rFonts w:ascii="Times New Roman" w:eastAsiaTheme="minorEastAsia" w:hAnsiTheme="minorEastAsia"/>
                <w:bCs/>
              </w:rPr>
              <w:t>Byte</w:t>
            </w:r>
            <w:r w:rsidRPr="00653B30">
              <w:rPr>
                <w:rFonts w:ascii="Times New Roman" w:eastAsiaTheme="minorEastAsia" w:hAnsiTheme="minorEastAsia" w:hint="eastAsia"/>
                <w:bCs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1FDA857" w14:textId="0E21BD17" w:rsidR="00915CD3" w:rsidRPr="00653B30" w:rsidRDefault="007A16A6" w:rsidP="00653B30">
            <w:pPr>
              <w:jc w:val="center"/>
              <w:rPr>
                <w:rFonts w:ascii="Times New Roman" w:eastAsiaTheme="minorEastAsia" w:hAnsiTheme="minorEastAsia"/>
                <w:bCs/>
              </w:rPr>
            </w:pPr>
            <w:r w:rsidRPr="00653B30">
              <w:rPr>
                <w:rFonts w:ascii="Times New Roman" w:eastAsiaTheme="minorEastAsia" w:hAnsiTheme="minorEastAsia" w:hint="eastAsia"/>
                <w:bCs/>
              </w:rPr>
              <w:t>预留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7B2FB318" w14:textId="54C1F947" w:rsidR="00915CD3" w:rsidRPr="008B62DE" w:rsidRDefault="007A16A6" w:rsidP="00A451C2">
            <w:pPr>
              <w:jc w:val="left"/>
              <w:rPr>
                <w:rFonts w:ascii="Times New Roman" w:eastAsiaTheme="minorEastAsia" w:hAnsiTheme="minorEastAsia" w:cs="Times New Roman"/>
                <w:bCs/>
                <w:color w:val="C00000"/>
              </w:rPr>
            </w:pPr>
            <w:r>
              <w:rPr>
                <w:rFonts w:ascii="Times New Roman" w:hAnsi="Times New Roman" w:cs="Times New Roman" w:hint="eastAsia"/>
                <w:color w:val="C00000"/>
              </w:rPr>
              <w:t>/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FF6A757" w14:textId="77777777" w:rsidR="00915CD3" w:rsidRPr="007F04D1" w:rsidRDefault="00915CD3" w:rsidP="00A451C2">
            <w:pPr>
              <w:jc w:val="left"/>
              <w:rPr>
                <w:rFonts w:ascii="Times New Roman" w:eastAsiaTheme="minorEastAsia" w:hAnsiTheme="minorEastAsia" w:cs="Times New Roman"/>
                <w:bCs/>
              </w:rPr>
            </w:pPr>
          </w:p>
        </w:tc>
      </w:tr>
      <w:tr w:rsidR="007A16A6" w:rsidRPr="00B14B10" w14:paraId="577EDD1C" w14:textId="77777777" w:rsidTr="00526DF1">
        <w:trPr>
          <w:trHeight w:val="389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829B9D5" w14:textId="5400A867" w:rsidR="007A16A6" w:rsidRPr="00A451C2" w:rsidRDefault="007A16A6" w:rsidP="00A451C2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3CB0575" w14:textId="7DC6820E" w:rsidR="007A16A6" w:rsidRDefault="007A16A6" w:rsidP="00653B30">
            <w:pPr>
              <w:jc w:val="center"/>
              <w:rPr>
                <w:rFonts w:ascii="Times New Roman" w:eastAsiaTheme="minorEastAsia" w:hAnsiTheme="minorEastAsia" w:cs="Times New Roman"/>
                <w:bCs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CRC</w:t>
            </w:r>
            <w:r>
              <w:rPr>
                <w:rFonts w:ascii="Times New Roman" w:eastAsiaTheme="minorEastAsia" w:hAnsi="Times New Roman" w:cs="Times New Roman"/>
              </w:rPr>
              <w:t>16-L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2E9D349E" w14:textId="601467E7" w:rsidR="007A16A6" w:rsidRPr="007F04D1" w:rsidRDefault="007A16A6" w:rsidP="00A451C2">
            <w:pPr>
              <w:jc w:val="left"/>
              <w:rPr>
                <w:rFonts w:ascii="Times New Roman" w:eastAsiaTheme="minorEastAsia" w:hAnsiTheme="minorEastAsia" w:cs="Times New Roman"/>
                <w:bCs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FF86671" w14:textId="5CD8BFD5" w:rsidR="007A16A6" w:rsidRPr="007F04D1" w:rsidRDefault="007A16A6" w:rsidP="00A451C2">
            <w:pPr>
              <w:jc w:val="left"/>
              <w:rPr>
                <w:rFonts w:ascii="Times New Roman" w:eastAsiaTheme="minorEastAsia" w:hAnsiTheme="minorEastAsia" w:cs="Times New Roman"/>
                <w:bCs/>
              </w:rPr>
            </w:pPr>
          </w:p>
        </w:tc>
      </w:tr>
      <w:tr w:rsidR="007A16A6" w:rsidRPr="00B14B10" w14:paraId="22AE5DBD" w14:textId="77777777" w:rsidTr="00526DF1">
        <w:trPr>
          <w:trHeight w:val="389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B4FB0C6" w14:textId="736DF83A" w:rsidR="007A16A6" w:rsidRPr="008B62DE" w:rsidRDefault="007A16A6" w:rsidP="00A451C2">
            <w:pPr>
              <w:jc w:val="center"/>
              <w:rPr>
                <w:rFonts w:ascii="Times New Roman" w:eastAsiaTheme="minorEastAsia" w:hAnsi="Times New Roman" w:cs="Times New Roman"/>
                <w:color w:val="C00000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B3D5D1F" w14:textId="53980A2D" w:rsidR="007A16A6" w:rsidRPr="008B62DE" w:rsidRDefault="007A16A6" w:rsidP="00653B30">
            <w:pPr>
              <w:jc w:val="center"/>
              <w:rPr>
                <w:rFonts w:ascii="Times New Roman" w:eastAsiaTheme="minorEastAsia" w:hAnsiTheme="minorEastAsia" w:cs="Times New Roman"/>
                <w:bCs/>
                <w:color w:val="C00000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CRC</w:t>
            </w:r>
            <w:r>
              <w:rPr>
                <w:rFonts w:ascii="Times New Roman" w:eastAsiaTheme="minorEastAsia" w:hAnsi="Times New Roman" w:cs="Times New Roman"/>
              </w:rPr>
              <w:t>16-H</w:t>
            </w:r>
          </w:p>
        </w:tc>
        <w:tc>
          <w:tcPr>
            <w:tcW w:w="6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4C2A22C9" w14:textId="19E2CB8D" w:rsidR="007A16A6" w:rsidRPr="008B62DE" w:rsidRDefault="007A16A6" w:rsidP="00A451C2">
            <w:pPr>
              <w:jc w:val="left"/>
              <w:rPr>
                <w:rFonts w:ascii="Times New Roman" w:eastAsiaTheme="minorEastAsia" w:hAnsiTheme="minorEastAsia" w:cs="Times New Roman"/>
                <w:bCs/>
                <w:color w:val="C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7855F86" w14:textId="2CA7AB01" w:rsidR="007A16A6" w:rsidRPr="007F04D1" w:rsidRDefault="007A16A6" w:rsidP="00A451C2">
            <w:pPr>
              <w:jc w:val="left"/>
              <w:rPr>
                <w:rFonts w:ascii="Times New Roman" w:eastAsiaTheme="minorEastAsia" w:hAnsiTheme="minorEastAsia" w:cs="Times New Roman"/>
                <w:bCs/>
              </w:rPr>
            </w:pPr>
          </w:p>
        </w:tc>
      </w:tr>
    </w:tbl>
    <w:p w14:paraId="06997A6C" w14:textId="77777777" w:rsidR="00D24A52" w:rsidRPr="00D56E51" w:rsidRDefault="001E0ADA" w:rsidP="00A469B0">
      <w:pPr>
        <w:pStyle w:val="2"/>
      </w:pPr>
      <w:r w:rsidRPr="00D56E51">
        <w:t>主机</w:t>
      </w:r>
      <w:r w:rsidR="00D24A52" w:rsidRPr="00D56E51">
        <w:t>轮询</w:t>
      </w:r>
      <w:r w:rsidR="00D24A52" w:rsidRPr="00D56E51">
        <w:t>Poll</w:t>
      </w:r>
    </w:p>
    <w:p w14:paraId="3FE7D142" w14:textId="77777777" w:rsidR="00D24A52" w:rsidRPr="00832A91" w:rsidRDefault="00011620" w:rsidP="00832A91">
      <w:pPr>
        <w:pStyle w:val="a7"/>
        <w:numPr>
          <w:ilvl w:val="0"/>
          <w:numId w:val="15"/>
        </w:numPr>
        <w:spacing w:line="360" w:lineRule="auto"/>
        <w:ind w:firstLineChars="0"/>
        <w:jc w:val="left"/>
        <w:rPr>
          <w:rFonts w:ascii="Times New Roman" w:eastAsiaTheme="minorEastAsia" w:hAnsiTheme="minorEastAsia"/>
          <w:sz w:val="24"/>
          <w:szCs w:val="24"/>
        </w:rPr>
      </w:pPr>
      <w:r w:rsidRPr="00832A91">
        <w:rPr>
          <w:rFonts w:ascii="Times New Roman" w:eastAsiaTheme="minorEastAsia" w:hAnsiTheme="minorEastAsia" w:hint="eastAsia"/>
          <w:sz w:val="24"/>
          <w:szCs w:val="24"/>
        </w:rPr>
        <w:t>主机轮询控制器数据：</w:t>
      </w:r>
    </w:p>
    <w:tbl>
      <w:tblPr>
        <w:tblW w:w="11000" w:type="dxa"/>
        <w:tblInd w:w="-1340" w:type="dxa"/>
        <w:tblLayout w:type="fixed"/>
        <w:tblLook w:val="04A0" w:firstRow="1" w:lastRow="0" w:firstColumn="1" w:lastColumn="0" w:noHBand="0" w:noVBand="1"/>
      </w:tblPr>
      <w:tblGrid>
        <w:gridCol w:w="1014"/>
        <w:gridCol w:w="1272"/>
        <w:gridCol w:w="975"/>
        <w:gridCol w:w="20"/>
        <w:gridCol w:w="860"/>
        <w:gridCol w:w="35"/>
        <w:gridCol w:w="61"/>
        <w:gridCol w:w="898"/>
        <w:gridCol w:w="78"/>
        <w:gridCol w:w="53"/>
        <w:gridCol w:w="828"/>
        <w:gridCol w:w="96"/>
        <w:gridCol w:w="863"/>
        <w:gridCol w:w="113"/>
        <w:gridCol w:w="976"/>
        <w:gridCol w:w="109"/>
        <w:gridCol w:w="867"/>
        <w:gridCol w:w="126"/>
        <w:gridCol w:w="851"/>
        <w:gridCol w:w="905"/>
      </w:tblGrid>
      <w:tr w:rsidR="00D24A52" w:rsidRPr="00B14B10" w14:paraId="322F7461" w14:textId="77777777" w:rsidTr="0063355E">
        <w:trPr>
          <w:trHeight w:val="312"/>
        </w:trPr>
        <w:tc>
          <w:tcPr>
            <w:tcW w:w="1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B53A3EC" w14:textId="77777777" w:rsidR="00D24A52" w:rsidRPr="00011620" w:rsidRDefault="00D24A52" w:rsidP="00011620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  <w:r w:rsidRPr="00011620">
              <w:rPr>
                <w:rFonts w:ascii="Times New Roman" w:eastAsiaTheme="minorEastAsia" w:hAnsi="Times New Roman" w:cs="Times New Roman"/>
                <w:bCs/>
              </w:rPr>
              <w:t>字节号</w:t>
            </w: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2C47180" w14:textId="77777777" w:rsidR="00D24A52" w:rsidRPr="00011620" w:rsidRDefault="00D24A52" w:rsidP="00011620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  <w:r w:rsidRPr="00011620">
              <w:rPr>
                <w:rFonts w:ascii="Times New Roman" w:eastAsiaTheme="minorEastAsia" w:hAnsi="Times New Roman" w:cs="Times New Roman"/>
                <w:bCs/>
              </w:rPr>
              <w:t>名称</w:t>
            </w:r>
          </w:p>
        </w:tc>
        <w:tc>
          <w:tcPr>
            <w:tcW w:w="780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542EA09" w14:textId="77777777" w:rsidR="00D24A52" w:rsidRPr="00011620" w:rsidRDefault="00D24A52" w:rsidP="00011620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  <w:r w:rsidRPr="00011620">
              <w:rPr>
                <w:rFonts w:ascii="Times New Roman" w:eastAsiaTheme="minorEastAsia" w:hAnsi="Times New Roman" w:cs="Times New Roman"/>
                <w:bCs/>
              </w:rPr>
              <w:t>数据定义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3190707" w14:textId="77777777" w:rsidR="00D24A52" w:rsidRPr="00011620" w:rsidRDefault="00D24A52" w:rsidP="00011620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  <w:r w:rsidRPr="00011620">
              <w:rPr>
                <w:rFonts w:ascii="Times New Roman" w:eastAsiaTheme="minorEastAsia" w:hAnsi="Times New Roman" w:cs="Times New Roman"/>
                <w:bCs/>
              </w:rPr>
              <w:t>说明</w:t>
            </w:r>
          </w:p>
        </w:tc>
      </w:tr>
      <w:tr w:rsidR="00D24A52" w:rsidRPr="00B14B10" w14:paraId="73503C4B" w14:textId="77777777" w:rsidTr="0063355E">
        <w:trPr>
          <w:trHeight w:val="288"/>
        </w:trPr>
        <w:tc>
          <w:tcPr>
            <w:tcW w:w="1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1908919" w14:textId="77777777" w:rsidR="00D24A52" w:rsidRPr="00011620" w:rsidRDefault="00D24A52" w:rsidP="00011620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</w:p>
        </w:tc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0E87873" w14:textId="77777777" w:rsidR="00D24A52" w:rsidRPr="00011620" w:rsidRDefault="00D24A52" w:rsidP="00011620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1618A9F" w14:textId="77777777" w:rsidR="00D24A52" w:rsidRPr="00011620" w:rsidRDefault="00D24A52" w:rsidP="00011620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BIT7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60FF477" w14:textId="77777777" w:rsidR="00D24A52" w:rsidRPr="00011620" w:rsidRDefault="00D24A52" w:rsidP="00011620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BIT6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D22649A" w14:textId="77777777" w:rsidR="00D24A52" w:rsidRPr="00011620" w:rsidRDefault="00D24A52" w:rsidP="00011620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BIT5</w:t>
            </w:r>
          </w:p>
        </w:tc>
        <w:tc>
          <w:tcPr>
            <w:tcW w:w="9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B7A4CF3" w14:textId="77777777" w:rsidR="00D24A52" w:rsidRPr="00011620" w:rsidRDefault="00D24A52" w:rsidP="00011620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BIT4</w:t>
            </w:r>
          </w:p>
        </w:tc>
        <w:tc>
          <w:tcPr>
            <w:tcW w:w="9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DE6DA6B" w14:textId="77777777" w:rsidR="00D24A52" w:rsidRPr="00011620" w:rsidRDefault="00D24A52" w:rsidP="00011620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BIT3</w:t>
            </w:r>
          </w:p>
        </w:tc>
        <w:tc>
          <w:tcPr>
            <w:tcW w:w="11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C563A67" w14:textId="77777777" w:rsidR="00D24A52" w:rsidRPr="00011620" w:rsidRDefault="00D24A52" w:rsidP="00011620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BIT2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30B3AE4" w14:textId="77777777" w:rsidR="00D24A52" w:rsidRPr="00011620" w:rsidRDefault="00D24A52" w:rsidP="00011620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BIT1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0DEFC84" w14:textId="77777777" w:rsidR="00D24A52" w:rsidRPr="00011620" w:rsidRDefault="00D24A52" w:rsidP="00011620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BIT0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58A3CEE" w14:textId="77777777" w:rsidR="00D24A52" w:rsidRPr="00011620" w:rsidRDefault="00D24A52" w:rsidP="00011620">
            <w:pPr>
              <w:jc w:val="center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F523F4" w:rsidRPr="00B14B10" w14:paraId="3BA96079" w14:textId="77777777" w:rsidTr="0063355E">
        <w:trPr>
          <w:trHeight w:val="439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825EE2C" w14:textId="77777777" w:rsidR="00F523F4" w:rsidRPr="00E1781B" w:rsidRDefault="00F523F4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 w:rsidRPr="00E1781B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22F019A" w14:textId="77777777" w:rsidR="00F523F4" w:rsidRPr="00E1781B" w:rsidRDefault="00F523F4" w:rsidP="00F523F4">
            <w:pPr>
              <w:jc w:val="center"/>
              <w:rPr>
                <w:rFonts w:ascii="Times New Roman" w:eastAsiaTheme="minorEastAsia" w:hAnsiTheme="minorEastAsia" w:cs="Times New Roman"/>
              </w:rPr>
            </w:pPr>
            <w:proofErr w:type="gramStart"/>
            <w:r>
              <w:rPr>
                <w:rFonts w:ascii="Times New Roman" w:eastAsiaTheme="minorEastAsia" w:hAnsiTheme="minorEastAsia" w:cs="Times New Roman" w:hint="eastAsia"/>
              </w:rPr>
              <w:t>帧</w:t>
            </w:r>
            <w:r>
              <w:rPr>
                <w:rFonts w:ascii="Times New Roman" w:eastAsiaTheme="minorEastAsia" w:hAnsiTheme="minorEastAsia" w:cs="Times New Roman"/>
              </w:rPr>
              <w:t>头</w:t>
            </w:r>
            <w:proofErr w:type="gramEnd"/>
            <w:r>
              <w:rPr>
                <w:rFonts w:ascii="Times New Roman" w:eastAsiaTheme="minorEastAsia" w:hAnsiTheme="minorEastAsia" w:cs="Times New Roman" w:hint="eastAsia"/>
              </w:rPr>
              <w:t>1</w:t>
            </w:r>
          </w:p>
        </w:tc>
        <w:tc>
          <w:tcPr>
            <w:tcW w:w="780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14:paraId="305D2ED6" w14:textId="77777777" w:rsidR="00F523F4" w:rsidRPr="00E1781B" w:rsidRDefault="00F523F4" w:rsidP="00F523F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xF4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01DAA2EF" w14:textId="77777777" w:rsidR="00F523F4" w:rsidRPr="00E1781B" w:rsidRDefault="00F523F4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F523F4" w:rsidRPr="00B14B10" w14:paraId="361EFAB8" w14:textId="77777777" w:rsidTr="0063355E">
        <w:trPr>
          <w:trHeight w:val="439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BE6DDE5" w14:textId="77777777" w:rsidR="00F523F4" w:rsidRPr="00E1781B" w:rsidRDefault="00F523F4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2DB862B" w14:textId="77777777" w:rsidR="00F523F4" w:rsidRPr="00E1781B" w:rsidRDefault="00F523F4" w:rsidP="00F523F4">
            <w:pPr>
              <w:jc w:val="center"/>
              <w:rPr>
                <w:rFonts w:ascii="Times New Roman" w:eastAsiaTheme="minorEastAsia" w:hAnsiTheme="minorEastAsia" w:cs="Times New Roman"/>
              </w:rPr>
            </w:pPr>
            <w:proofErr w:type="gramStart"/>
            <w:r>
              <w:rPr>
                <w:rFonts w:ascii="Times New Roman" w:eastAsiaTheme="minorEastAsia" w:hAnsiTheme="minorEastAsia" w:cs="Times New Roman" w:hint="eastAsia"/>
              </w:rPr>
              <w:t>帧</w:t>
            </w:r>
            <w:r>
              <w:rPr>
                <w:rFonts w:ascii="Times New Roman" w:eastAsiaTheme="minorEastAsia" w:hAnsiTheme="minorEastAsia" w:cs="Times New Roman"/>
              </w:rPr>
              <w:t>头</w:t>
            </w:r>
            <w:proofErr w:type="gramEnd"/>
            <w:r>
              <w:rPr>
                <w:rFonts w:ascii="Times New Roman" w:eastAsiaTheme="minorEastAsia" w:hAnsiTheme="minorEastAsia" w:cs="Times New Roman" w:hint="eastAsia"/>
              </w:rPr>
              <w:t>2</w:t>
            </w:r>
          </w:p>
        </w:tc>
        <w:tc>
          <w:tcPr>
            <w:tcW w:w="780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14:paraId="0AB6C95C" w14:textId="77777777" w:rsidR="00F523F4" w:rsidRPr="00E1781B" w:rsidRDefault="00F523F4" w:rsidP="00F523F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xF5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1578892" w14:textId="77777777" w:rsidR="00F523F4" w:rsidRPr="00E1781B" w:rsidRDefault="00F523F4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F523F4" w:rsidRPr="00B14B10" w14:paraId="159E6575" w14:textId="77777777" w:rsidTr="0063355E">
        <w:trPr>
          <w:trHeight w:val="439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D8528BA" w14:textId="77777777" w:rsidR="00F523F4" w:rsidRPr="00E1781B" w:rsidRDefault="00F523F4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8785723" w14:textId="77777777" w:rsidR="00F523F4" w:rsidRPr="00E1781B" w:rsidRDefault="00F523F4" w:rsidP="00F523F4">
            <w:pPr>
              <w:jc w:val="center"/>
              <w:rPr>
                <w:rFonts w:ascii="Times New Roman" w:eastAsiaTheme="minorEastAsia" w:hAnsiTheme="minorEastAsia" w:cs="Times New Roman"/>
              </w:rPr>
            </w:pPr>
            <w:r>
              <w:rPr>
                <w:rFonts w:ascii="Times New Roman" w:eastAsiaTheme="minorEastAsia" w:hAnsiTheme="minorEastAsia" w:cs="Times New Roman" w:hint="eastAsia"/>
              </w:rPr>
              <w:t>长度</w:t>
            </w:r>
          </w:p>
        </w:tc>
        <w:tc>
          <w:tcPr>
            <w:tcW w:w="780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14:paraId="1BB3C550" w14:textId="6A5BD420" w:rsidR="00F523F4" w:rsidRPr="00E1781B" w:rsidRDefault="00F523F4" w:rsidP="0076673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0x</w:t>
            </w:r>
            <w:r w:rsidR="00A92250">
              <w:rPr>
                <w:rFonts w:ascii="Times New Roman" w:eastAsiaTheme="minorEastAsia" w:hAnsi="Times New Roman" w:cs="Times New Roman"/>
              </w:rPr>
              <w:t>21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AA5619B" w14:textId="77777777" w:rsidR="00F523F4" w:rsidRPr="00E1781B" w:rsidRDefault="00F523F4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F523F4" w:rsidRPr="00B14B10" w14:paraId="1699D0D5" w14:textId="77777777" w:rsidTr="0063355E">
        <w:trPr>
          <w:trHeight w:val="439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8A6ED6D" w14:textId="77777777" w:rsidR="00F523F4" w:rsidRPr="00E1781B" w:rsidRDefault="00F523F4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36EF6A15" w14:textId="77777777" w:rsidR="00F523F4" w:rsidRPr="00E1781B" w:rsidRDefault="00F523F4" w:rsidP="00F523F4">
            <w:pPr>
              <w:jc w:val="center"/>
              <w:rPr>
                <w:rFonts w:ascii="Times New Roman" w:eastAsiaTheme="minorEastAsia" w:hAnsiTheme="minorEastAsia" w:cs="Times New Roman"/>
              </w:rPr>
            </w:pPr>
            <w:r>
              <w:rPr>
                <w:rFonts w:ascii="Times New Roman" w:eastAsiaTheme="minorEastAsia" w:hAnsiTheme="minorEastAsia" w:cs="Times New Roman" w:hint="eastAsia"/>
              </w:rPr>
              <w:t>命令</w:t>
            </w:r>
          </w:p>
        </w:tc>
        <w:tc>
          <w:tcPr>
            <w:tcW w:w="780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14:paraId="19C5684B" w14:textId="77777777" w:rsidR="00F523F4" w:rsidRPr="00E1781B" w:rsidRDefault="00F523F4" w:rsidP="00F523F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0x</w:t>
            </w:r>
            <w:r>
              <w:rPr>
                <w:rFonts w:ascii="Times New Roman" w:eastAsiaTheme="minorEastAsia" w:hAnsi="Times New Roman" w:cs="Times New Roman"/>
              </w:rPr>
              <w:t>02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453ED5B8" w14:textId="77777777" w:rsidR="00F523F4" w:rsidRPr="00E1781B" w:rsidRDefault="00F523F4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F523F4" w:rsidRPr="00B14B10" w14:paraId="5984DE16" w14:textId="77777777" w:rsidTr="0063355E">
        <w:trPr>
          <w:trHeight w:val="439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5ED3ED1" w14:textId="77777777" w:rsidR="00F523F4" w:rsidRPr="00E1781B" w:rsidRDefault="00F523F4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98F9DB0" w14:textId="77777777" w:rsidR="00F523F4" w:rsidRDefault="00F523F4" w:rsidP="00F523F4">
            <w:pPr>
              <w:jc w:val="center"/>
              <w:rPr>
                <w:rFonts w:ascii="Times New Roman" w:eastAsiaTheme="minorEastAsia" w:hAnsiTheme="minorEastAsia" w:cs="Times New Roman"/>
              </w:rPr>
            </w:pPr>
            <w:r>
              <w:rPr>
                <w:rFonts w:ascii="Times New Roman" w:eastAsiaTheme="minorEastAsia" w:hAnsiTheme="minorEastAsia" w:cs="Times New Roman" w:hint="eastAsia"/>
              </w:rPr>
              <w:t>地址</w:t>
            </w:r>
          </w:p>
        </w:tc>
        <w:tc>
          <w:tcPr>
            <w:tcW w:w="780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14:paraId="35A12089" w14:textId="0C438222" w:rsidR="00F523F4" w:rsidRPr="00E1781B" w:rsidRDefault="00F523F4" w:rsidP="00F523F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x0</w:t>
            </w:r>
            <w:r w:rsidR="00A92250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0169F912" w14:textId="77777777" w:rsidR="00F523F4" w:rsidRPr="00E1781B" w:rsidRDefault="00F523F4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C6211C" w:rsidRPr="00B14B10" w14:paraId="6A3366ED" w14:textId="77777777" w:rsidTr="0063355E">
        <w:trPr>
          <w:trHeight w:val="439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A03BDCE" w14:textId="6068FD77" w:rsidR="00C6211C" w:rsidRDefault="00C6211C" w:rsidP="0098191D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C954E1E" w14:textId="5BC35B53" w:rsidR="00C6211C" w:rsidRPr="00011620" w:rsidRDefault="00C6211C" w:rsidP="00C6211C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C6211C">
              <w:rPr>
                <w:rFonts w:ascii="Times New Roman" w:eastAsiaTheme="minorEastAsia" w:hAnsi="Times New Roman" w:cs="Times New Roman" w:hint="eastAsia"/>
              </w:rPr>
              <w:t>MCU</w:t>
            </w:r>
            <w:r w:rsidRPr="00C6211C">
              <w:rPr>
                <w:rFonts w:ascii="Times New Roman" w:eastAsiaTheme="minorEastAsia" w:hAnsi="Times New Roman" w:cs="Times New Roman" w:hint="eastAsia"/>
              </w:rPr>
              <w:t>配置</w:t>
            </w:r>
            <w:r w:rsidRPr="00C6211C">
              <w:rPr>
                <w:rFonts w:ascii="Times New Roman" w:eastAsiaTheme="minorEastAsia" w:hAnsi="Times New Roman" w:cs="Times New Roman" w:hint="eastAsia"/>
              </w:rPr>
              <w:t>WIFI</w:t>
            </w:r>
          </w:p>
        </w:tc>
        <w:tc>
          <w:tcPr>
            <w:tcW w:w="780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</w:tcPr>
          <w:p w14:paraId="70936F8B" w14:textId="77777777" w:rsidR="00C6211C" w:rsidRPr="00C6211C" w:rsidRDefault="00C6211C" w:rsidP="00C6211C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C6211C">
              <w:rPr>
                <w:rFonts w:ascii="Times New Roman" w:eastAsiaTheme="minorEastAsia" w:hAnsi="Times New Roman" w:cs="Times New Roman" w:hint="eastAsia"/>
              </w:rPr>
              <w:t>0x00</w:t>
            </w:r>
            <w:r w:rsidRPr="00C6211C">
              <w:rPr>
                <w:rFonts w:ascii="Times New Roman" w:eastAsiaTheme="minorEastAsia" w:hAnsi="Times New Roman" w:cs="Times New Roman" w:hint="eastAsia"/>
              </w:rPr>
              <w:t>，默认，未进行配置</w:t>
            </w:r>
          </w:p>
          <w:p w14:paraId="632B1304" w14:textId="77777777" w:rsidR="00C6211C" w:rsidRPr="00C6211C" w:rsidRDefault="00C6211C" w:rsidP="00C6211C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C6211C">
              <w:rPr>
                <w:rFonts w:ascii="Times New Roman" w:eastAsiaTheme="minorEastAsia" w:hAnsi="Times New Roman" w:cs="Times New Roman" w:hint="eastAsia"/>
              </w:rPr>
              <w:t>0x01</w:t>
            </w:r>
            <w:r w:rsidRPr="00C6211C">
              <w:rPr>
                <w:rFonts w:ascii="Times New Roman" w:eastAsiaTheme="minorEastAsia" w:hAnsi="Times New Roman" w:cs="Times New Roman" w:hint="eastAsia"/>
              </w:rPr>
              <w:t>：让</w:t>
            </w:r>
            <w:r w:rsidRPr="00C6211C">
              <w:rPr>
                <w:rFonts w:ascii="Times New Roman" w:eastAsiaTheme="minorEastAsia" w:hAnsi="Times New Roman" w:cs="Times New Roman" w:hint="eastAsia"/>
              </w:rPr>
              <w:t>WIFI</w:t>
            </w:r>
            <w:r w:rsidRPr="00C6211C">
              <w:rPr>
                <w:rFonts w:ascii="Times New Roman" w:eastAsiaTheme="minorEastAsia" w:hAnsi="Times New Roman" w:cs="Times New Roman" w:hint="eastAsia"/>
              </w:rPr>
              <w:t>模块恢复出厂值</w:t>
            </w:r>
          </w:p>
          <w:p w14:paraId="06857379" w14:textId="77777777" w:rsidR="00C6211C" w:rsidRPr="00C6211C" w:rsidRDefault="00C6211C" w:rsidP="00C6211C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C6211C">
              <w:rPr>
                <w:rFonts w:ascii="Times New Roman" w:eastAsiaTheme="minorEastAsia" w:hAnsi="Times New Roman" w:cs="Times New Roman" w:hint="eastAsia"/>
              </w:rPr>
              <w:t>0x02</w:t>
            </w:r>
            <w:r w:rsidRPr="00C6211C">
              <w:rPr>
                <w:rFonts w:ascii="Times New Roman" w:eastAsiaTheme="minorEastAsia" w:hAnsi="Times New Roman" w:cs="Times New Roman" w:hint="eastAsia"/>
              </w:rPr>
              <w:t>：重启</w:t>
            </w:r>
            <w:r w:rsidRPr="00C6211C">
              <w:rPr>
                <w:rFonts w:ascii="Times New Roman" w:eastAsiaTheme="minorEastAsia" w:hAnsi="Times New Roman" w:cs="Times New Roman" w:hint="eastAsia"/>
              </w:rPr>
              <w:t>WIFI</w:t>
            </w:r>
            <w:r w:rsidRPr="00C6211C">
              <w:rPr>
                <w:rFonts w:ascii="Times New Roman" w:eastAsiaTheme="minorEastAsia" w:hAnsi="Times New Roman" w:cs="Times New Roman" w:hint="eastAsia"/>
              </w:rPr>
              <w:t>模块</w:t>
            </w:r>
          </w:p>
          <w:p w14:paraId="48AB9577" w14:textId="77777777" w:rsidR="00C6211C" w:rsidRPr="00C6211C" w:rsidRDefault="00C6211C" w:rsidP="00C6211C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C6211C">
              <w:rPr>
                <w:rFonts w:ascii="Times New Roman" w:eastAsiaTheme="minorEastAsia" w:hAnsi="Times New Roman" w:cs="Times New Roman" w:hint="eastAsia"/>
              </w:rPr>
              <w:t>0x08</w:t>
            </w:r>
            <w:r w:rsidRPr="00C6211C">
              <w:rPr>
                <w:rFonts w:ascii="Times New Roman" w:eastAsiaTheme="minorEastAsia" w:hAnsi="Times New Roman" w:cs="Times New Roman" w:hint="eastAsia"/>
              </w:rPr>
              <w:t>：配置</w:t>
            </w:r>
            <w:r w:rsidRPr="00C6211C">
              <w:rPr>
                <w:rFonts w:ascii="Times New Roman" w:eastAsiaTheme="minorEastAsia" w:hAnsi="Times New Roman" w:cs="Times New Roman" w:hint="eastAsia"/>
              </w:rPr>
              <w:t>WIFI</w:t>
            </w:r>
            <w:proofErr w:type="gramStart"/>
            <w:r w:rsidRPr="00C6211C">
              <w:rPr>
                <w:rFonts w:ascii="Times New Roman" w:eastAsiaTheme="minorEastAsia" w:hAnsi="Times New Roman" w:cs="Times New Roman" w:hint="eastAsia"/>
              </w:rPr>
              <w:t>进入厂测模式</w:t>
            </w:r>
            <w:proofErr w:type="gramEnd"/>
          </w:p>
          <w:p w14:paraId="36E2BD46" w14:textId="7991CC05" w:rsidR="00C6211C" w:rsidRPr="00011620" w:rsidRDefault="00C6211C" w:rsidP="00C6211C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C6211C">
              <w:rPr>
                <w:rFonts w:ascii="Times New Roman" w:eastAsiaTheme="minorEastAsia" w:hAnsi="Times New Roman" w:cs="Times New Roman" w:hint="eastAsia"/>
              </w:rPr>
              <w:t>0x0A</w:t>
            </w:r>
            <w:r w:rsidRPr="00C6211C">
              <w:rPr>
                <w:rFonts w:ascii="Times New Roman" w:eastAsiaTheme="minorEastAsia" w:hAnsi="Times New Roman" w:cs="Times New Roman" w:hint="eastAsia"/>
              </w:rPr>
              <w:t>：配置</w:t>
            </w:r>
            <w:r w:rsidRPr="00C6211C">
              <w:rPr>
                <w:rFonts w:ascii="Times New Roman" w:eastAsiaTheme="minorEastAsia" w:hAnsi="Times New Roman" w:cs="Times New Roman" w:hint="eastAsia"/>
              </w:rPr>
              <w:t>WIFI</w:t>
            </w:r>
            <w:r w:rsidRPr="00C6211C">
              <w:rPr>
                <w:rFonts w:ascii="Times New Roman" w:eastAsiaTheme="minorEastAsia" w:hAnsi="Times New Roman" w:cs="Times New Roman" w:hint="eastAsia"/>
              </w:rPr>
              <w:t>进入</w:t>
            </w:r>
            <w:r w:rsidRPr="00C6211C">
              <w:rPr>
                <w:rFonts w:ascii="Times New Roman" w:eastAsiaTheme="minorEastAsia" w:hAnsi="Times New Roman" w:cs="Times New Roman" w:hint="eastAsia"/>
              </w:rPr>
              <w:t>easylink</w:t>
            </w:r>
            <w:r w:rsidRPr="00C6211C">
              <w:rPr>
                <w:rFonts w:ascii="Times New Roman" w:eastAsiaTheme="minorEastAsia" w:hAnsi="Times New Roman" w:cs="Times New Roman" w:hint="eastAsia"/>
              </w:rPr>
              <w:t>模式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3840152" w14:textId="77777777" w:rsidR="00C6211C" w:rsidRPr="00011620" w:rsidRDefault="00C6211C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41FDC" w:rsidRPr="00B14B10" w14:paraId="1FC341E4" w14:textId="77777777" w:rsidTr="0063355E">
        <w:trPr>
          <w:trHeight w:val="439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32A1BCE" w14:textId="1DCF9952" w:rsidR="00041FDC" w:rsidRDefault="00041FDC" w:rsidP="0098191D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1798A98" w14:textId="7E4EE976" w:rsidR="00041FDC" w:rsidRPr="00011620" w:rsidRDefault="00041FDC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预留</w:t>
            </w:r>
          </w:p>
        </w:tc>
        <w:tc>
          <w:tcPr>
            <w:tcW w:w="780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0EC6E47B" w14:textId="2D8E8302" w:rsidR="00041FDC" w:rsidRPr="00011620" w:rsidRDefault="000603C4" w:rsidP="00F523F4">
            <w:pPr>
              <w:jc w:val="left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F37EE70" w14:textId="77777777" w:rsidR="00041FDC" w:rsidRPr="00011620" w:rsidRDefault="00041FDC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41FDC" w:rsidRPr="00B14B10" w14:paraId="3FE64DE5" w14:textId="77777777" w:rsidTr="0063355E">
        <w:trPr>
          <w:trHeight w:val="439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948D4D3" w14:textId="00A952F5" w:rsidR="00041FDC" w:rsidRPr="00011620" w:rsidRDefault="00041FDC" w:rsidP="0098191D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A1977FF" w14:textId="77777777" w:rsidR="00041FDC" w:rsidRPr="00011620" w:rsidRDefault="00041FDC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开关模式</w:t>
            </w:r>
          </w:p>
        </w:tc>
        <w:tc>
          <w:tcPr>
            <w:tcW w:w="780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1E1D4735" w14:textId="77777777" w:rsidR="00041FDC" w:rsidRPr="00011620" w:rsidRDefault="00041FDC" w:rsidP="00F523F4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0x01:</w:t>
            </w:r>
            <w:r>
              <w:rPr>
                <w:rFonts w:ascii="Times New Roman" w:eastAsiaTheme="minorEastAsia" w:hAnsi="Times New Roman" w:cs="Times New Roman" w:hint="eastAsia"/>
              </w:rPr>
              <w:t>关机</w:t>
            </w:r>
            <w:r w:rsidRPr="00011620">
              <w:rPr>
                <w:rFonts w:ascii="Times New Roman" w:eastAsiaTheme="minorEastAsia" w:hAnsi="Times New Roman" w:cs="Times New Roman"/>
              </w:rPr>
              <w:t>模式</w:t>
            </w:r>
            <w:r>
              <w:rPr>
                <w:rFonts w:ascii="Times New Roman" w:eastAsiaTheme="minorEastAsia" w:hAnsi="Times New Roman" w:cs="Times New Roman"/>
              </w:rPr>
              <w:t xml:space="preserve">      </w:t>
            </w:r>
            <w:r w:rsidRPr="00011620">
              <w:rPr>
                <w:rFonts w:ascii="Times New Roman" w:eastAsiaTheme="minorEastAsia" w:hAnsi="Times New Roman" w:cs="Times New Roman"/>
              </w:rPr>
              <w:t>0x02:</w:t>
            </w:r>
            <w:r w:rsidRPr="00011620">
              <w:rPr>
                <w:rFonts w:ascii="Times New Roman" w:eastAsiaTheme="minorEastAsia" w:hAnsi="Times New Roman" w:cs="Times New Roman"/>
              </w:rPr>
              <w:t>开机模式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441805D" w14:textId="77777777" w:rsidR="00041FDC" w:rsidRPr="00011620" w:rsidRDefault="00041FDC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41FDC" w:rsidRPr="00B14B10" w14:paraId="4C18101B" w14:textId="77777777" w:rsidTr="0063355E">
        <w:trPr>
          <w:trHeight w:val="495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147296E" w14:textId="07F950F6" w:rsidR="00041FDC" w:rsidRPr="00011620" w:rsidRDefault="00041FDC" w:rsidP="0098191D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20D0F45" w14:textId="77777777" w:rsidR="00041FDC" w:rsidRPr="00011620" w:rsidRDefault="00041FDC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工作模式</w:t>
            </w:r>
          </w:p>
        </w:tc>
        <w:tc>
          <w:tcPr>
            <w:tcW w:w="780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70C5C9DB" w14:textId="5F2D2348" w:rsidR="00041FDC" w:rsidRPr="00011620" w:rsidRDefault="00041FDC" w:rsidP="006C735F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0x00:</w:t>
            </w:r>
            <w:r w:rsidRPr="00011620">
              <w:rPr>
                <w:rFonts w:ascii="Times New Roman" w:eastAsiaTheme="minorEastAsia" w:hAnsi="Times New Roman" w:cs="Times New Roman"/>
              </w:rPr>
              <w:t>默认</w:t>
            </w:r>
            <w:r w:rsidRPr="00011620">
              <w:rPr>
                <w:rFonts w:ascii="Times New Roman" w:eastAsiaTheme="minorEastAsia" w:hAnsi="Times New Roman" w:cs="Times New Roman"/>
              </w:rPr>
              <w:t xml:space="preserve">      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 w:rsidRPr="00011620">
              <w:rPr>
                <w:rFonts w:ascii="Times New Roman" w:eastAsiaTheme="minorEastAsia" w:hAnsi="Times New Roman" w:cs="Times New Roman"/>
              </w:rPr>
              <w:t>0x01:</w:t>
            </w:r>
            <w:r w:rsidRPr="00011620">
              <w:rPr>
                <w:rFonts w:ascii="Times New Roman" w:eastAsiaTheme="minorEastAsia" w:hAnsi="Times New Roman" w:cs="Times New Roman"/>
              </w:rPr>
              <w:t>手动模式</w:t>
            </w:r>
            <w:r w:rsidRPr="00011620">
              <w:rPr>
                <w:rFonts w:ascii="Times New Roman" w:eastAsiaTheme="minorEastAsia" w:hAnsi="Times New Roman" w:cs="Times New Roman"/>
              </w:rPr>
              <w:t xml:space="preserve">    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 w:rsidRPr="00011620">
              <w:rPr>
                <w:rFonts w:ascii="Times New Roman" w:eastAsiaTheme="minorEastAsia" w:hAnsi="Times New Roman" w:cs="Times New Roman"/>
              </w:rPr>
              <w:t>0x02:</w:t>
            </w:r>
            <w:r w:rsidRPr="00011620">
              <w:rPr>
                <w:rFonts w:ascii="Times New Roman" w:eastAsiaTheme="minorEastAsia" w:hAnsi="Times New Roman" w:cs="Times New Roman"/>
              </w:rPr>
              <w:t>自动巡航模式</w:t>
            </w:r>
            <w:r w:rsidRPr="00011620">
              <w:rPr>
                <w:rFonts w:ascii="Times New Roman" w:eastAsiaTheme="minorEastAsia" w:hAnsi="Times New Roman" w:cs="Times New Roman"/>
              </w:rPr>
              <w:t xml:space="preserve">    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 w:rsidRPr="00011620">
              <w:rPr>
                <w:rFonts w:ascii="Times New Roman" w:eastAsiaTheme="minorEastAsia" w:hAnsi="Times New Roman" w:cs="Times New Roman"/>
              </w:rPr>
              <w:t>0x03:</w:t>
            </w:r>
            <w:r w:rsidRPr="00011620">
              <w:rPr>
                <w:rFonts w:ascii="Times New Roman" w:eastAsiaTheme="minorEastAsia" w:hAnsi="Times New Roman" w:cs="Times New Roman"/>
              </w:rPr>
              <w:t>空气管家模式</w:t>
            </w:r>
            <w:r w:rsidRPr="00011620">
              <w:rPr>
                <w:rFonts w:ascii="Times New Roman" w:eastAsiaTheme="minorEastAsia" w:hAnsi="Times New Roman" w:cs="Times New Roman"/>
              </w:rPr>
              <w:t xml:space="preserve">   0x04:</w:t>
            </w:r>
            <w:r w:rsidRPr="00011620">
              <w:rPr>
                <w:rFonts w:ascii="Times New Roman" w:eastAsiaTheme="minorEastAsia" w:hAnsi="Times New Roman" w:cs="Times New Roman"/>
              </w:rPr>
              <w:t>清洁模式</w:t>
            </w:r>
            <w:r w:rsidRPr="00011620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 w:rsidRPr="00011620">
              <w:rPr>
                <w:rFonts w:ascii="Times New Roman" w:eastAsiaTheme="minorEastAsia" w:hAnsi="Times New Roman" w:cs="Times New Roman"/>
              </w:rPr>
              <w:t xml:space="preserve"> 0x05:</w:t>
            </w:r>
            <w:r w:rsidRPr="00011620">
              <w:rPr>
                <w:rFonts w:ascii="Times New Roman" w:eastAsiaTheme="minorEastAsia" w:hAnsi="Times New Roman" w:cs="Times New Roman"/>
              </w:rPr>
              <w:t>强制最大</w:t>
            </w:r>
            <w:proofErr w:type="gramStart"/>
            <w:r w:rsidRPr="00011620">
              <w:rPr>
                <w:rFonts w:ascii="Times New Roman" w:eastAsiaTheme="minorEastAsia" w:hAnsi="Times New Roman" w:cs="Times New Roman"/>
              </w:rPr>
              <w:t>档</w:t>
            </w:r>
            <w:proofErr w:type="gramEnd"/>
            <w:r w:rsidRPr="00011620">
              <w:rPr>
                <w:rFonts w:ascii="Times New Roman" w:eastAsiaTheme="minorEastAsia" w:hAnsi="Times New Roman" w:cs="Times New Roman"/>
              </w:rPr>
              <w:t xml:space="preserve">    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      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EDDBFE8" w14:textId="77777777" w:rsidR="00041FDC" w:rsidRPr="00A03A9C" w:rsidRDefault="00041FDC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41FDC" w:rsidRPr="00B14B10" w14:paraId="28FEDF5D" w14:textId="77777777" w:rsidTr="0063355E">
        <w:trPr>
          <w:trHeight w:val="381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22EBA24" w14:textId="5B610480" w:rsidR="00041FDC" w:rsidRPr="00011620" w:rsidRDefault="00041FDC" w:rsidP="0098191D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5A7EB37" w14:textId="3B9AE959" w:rsidR="00041FDC" w:rsidRPr="00011620" w:rsidRDefault="00041FDC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照明灯状态</w:t>
            </w:r>
          </w:p>
        </w:tc>
        <w:tc>
          <w:tcPr>
            <w:tcW w:w="780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75F78BA6" w14:textId="40F6CA28" w:rsidR="00041FDC" w:rsidRPr="00011620" w:rsidRDefault="00041FDC" w:rsidP="00F523F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0x00</w:t>
            </w:r>
            <w:r w:rsidRPr="00011620">
              <w:rPr>
                <w:rFonts w:ascii="Times New Roman" w:eastAsiaTheme="minorEastAsia" w:hAnsi="Times New Roman" w:cs="Times New Roman"/>
              </w:rPr>
              <w:t>:</w:t>
            </w:r>
            <w:r w:rsidRPr="00011620">
              <w:rPr>
                <w:rFonts w:ascii="Times New Roman" w:eastAsiaTheme="minorEastAsia" w:hAnsi="Times New Roman" w:cs="Times New Roman"/>
              </w:rPr>
              <w:t>关闭</w:t>
            </w:r>
            <w:r w:rsidRPr="00011620">
              <w:rPr>
                <w:rFonts w:ascii="Times New Roman" w:eastAsiaTheme="minorEastAsia" w:hAnsi="Times New Roman" w:cs="Times New Roman"/>
              </w:rPr>
              <w:t xml:space="preserve">    0xFF:</w:t>
            </w:r>
            <w:r w:rsidRPr="00011620">
              <w:rPr>
                <w:rFonts w:ascii="Times New Roman" w:eastAsiaTheme="minorEastAsia" w:hAnsi="Times New Roman" w:cs="Times New Roman"/>
              </w:rPr>
              <w:t>打开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    0x01-0x63:1%-99%PWM</w:t>
            </w:r>
            <w:r>
              <w:rPr>
                <w:rFonts w:ascii="Times New Roman" w:eastAsiaTheme="minorEastAsia" w:hAnsi="Times New Roman" w:cs="Times New Roman" w:hint="eastAsia"/>
              </w:rPr>
              <w:t>占空比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4B54402" w14:textId="77777777" w:rsidR="00041FDC" w:rsidRPr="00011620" w:rsidRDefault="00041FDC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41FDC" w:rsidRPr="00B14B10" w14:paraId="73F22919" w14:textId="77777777" w:rsidTr="0063355E">
        <w:trPr>
          <w:trHeight w:val="381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6287F28" w14:textId="13E46913" w:rsidR="00041FDC" w:rsidRDefault="00041FDC" w:rsidP="0098191D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10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AA2E87C" w14:textId="2B41A436" w:rsidR="00041FDC" w:rsidRPr="00011620" w:rsidRDefault="00041FDC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7A72EF">
              <w:rPr>
                <w:rFonts w:ascii="Times New Roman" w:eastAsiaTheme="minorEastAsia" w:hAnsi="Times New Roman" w:cs="Times New Roman" w:hint="eastAsia"/>
              </w:rPr>
              <w:t>延时功能</w:t>
            </w:r>
          </w:p>
        </w:tc>
        <w:tc>
          <w:tcPr>
            <w:tcW w:w="780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104579EC" w14:textId="77777777" w:rsidR="00041FDC" w:rsidRDefault="00041FDC" w:rsidP="00CC634A">
            <w:pPr>
              <w:rPr>
                <w:color w:val="000000" w:themeColor="text1"/>
              </w:rPr>
            </w:pPr>
            <w:r w:rsidRPr="00735185">
              <w:rPr>
                <w:rFonts w:ascii="Times New Roman" w:hAnsi="Times New Roman" w:cs="Times New Roman"/>
                <w:color w:val="000000" w:themeColor="text1"/>
                <w:rPrChange w:id="34" w:author="曹明锋" w:date="2020-04-09T10:03:00Z">
                  <w:rPr>
                    <w:color w:val="000000" w:themeColor="text1"/>
                  </w:rPr>
                </w:rPrChange>
              </w:rPr>
              <w:t>0x00</w:t>
            </w:r>
            <w:r>
              <w:rPr>
                <w:rFonts w:hint="eastAsia"/>
                <w:color w:val="000000" w:themeColor="text1"/>
              </w:rPr>
              <w:t>：延时关闭</w:t>
            </w:r>
          </w:p>
          <w:p w14:paraId="56BDDDC6" w14:textId="5462FF17" w:rsidR="00041FDC" w:rsidRPr="00011620" w:rsidRDefault="00041FDC" w:rsidP="00CC634A">
            <w:pPr>
              <w:rPr>
                <w:rFonts w:ascii="Times New Roman" w:eastAsiaTheme="minorEastAsia" w:hAnsi="Times New Roman" w:cs="Times New Roman"/>
              </w:rPr>
            </w:pPr>
            <w:r w:rsidRPr="00735185">
              <w:rPr>
                <w:rFonts w:ascii="Times New Roman" w:hAnsi="Times New Roman" w:cs="Times New Roman"/>
                <w:color w:val="000000" w:themeColor="text1"/>
                <w:rPrChange w:id="35" w:author="曹明锋" w:date="2020-04-09T10:03:00Z">
                  <w:rPr>
                    <w:color w:val="000000" w:themeColor="text1"/>
                  </w:rPr>
                </w:rPrChange>
              </w:rPr>
              <w:t>0xFF</w:t>
            </w:r>
            <w:r>
              <w:rPr>
                <w:rFonts w:hint="eastAsia"/>
                <w:color w:val="000000" w:themeColor="text1"/>
              </w:rPr>
              <w:t>：延时打开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CF1D12A" w14:textId="77777777" w:rsidR="00041FDC" w:rsidRPr="00011620" w:rsidRDefault="00041FDC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41FDC" w:rsidRPr="00B14B10" w14:paraId="1312DD7A" w14:textId="77777777" w:rsidTr="0063355E">
        <w:trPr>
          <w:trHeight w:val="381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8D19F77" w14:textId="562AFEFC" w:rsidR="00041FDC" w:rsidRDefault="00041FDC" w:rsidP="0098191D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Byte1</w:t>
            </w:r>
            <w:r>
              <w:rPr>
                <w:rFonts w:ascii="Times New Roman" w:eastAsiaTheme="minorEastAsia" w:hAnsi="Times New Roman" w:cs="Times New Roman" w:hint="eastAsia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CDF7AC2" w14:textId="4CCCEF8C" w:rsidR="00041FDC" w:rsidRPr="007A72EF" w:rsidRDefault="00041FDC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电机档位</w:t>
            </w:r>
          </w:p>
        </w:tc>
        <w:tc>
          <w:tcPr>
            <w:tcW w:w="780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04755F37" w14:textId="6D0EB243" w:rsidR="00041FDC" w:rsidRDefault="00041FDC" w:rsidP="00CC634A">
            <w:pPr>
              <w:rPr>
                <w:color w:val="000000" w:themeColor="text1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档位：</w:t>
            </w:r>
            <w:r w:rsidRPr="00011620">
              <w:rPr>
                <w:rFonts w:ascii="Times New Roman" w:eastAsiaTheme="minorEastAsia" w:hAnsi="Times New Roman" w:cs="Times New Roman"/>
              </w:rPr>
              <w:t>0~255</w:t>
            </w:r>
            <w:r w:rsidRPr="00011620">
              <w:rPr>
                <w:rFonts w:ascii="Times New Roman" w:eastAsiaTheme="minorEastAsia" w:hAnsi="Times New Roman" w:cs="Times New Roman"/>
              </w:rPr>
              <w:t>档（</w:t>
            </w:r>
            <w:r w:rsidRPr="00011620">
              <w:rPr>
                <w:rFonts w:ascii="Times New Roman" w:eastAsiaTheme="minorEastAsia" w:hAnsi="Times New Roman" w:cs="Times New Roman"/>
              </w:rPr>
              <w:t>0x00-0xFF</w:t>
            </w:r>
            <w:r w:rsidRPr="00011620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5D26253" w14:textId="77777777" w:rsidR="00041FDC" w:rsidRPr="00011620" w:rsidRDefault="00041FDC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41FDC" w:rsidRPr="00B14B10" w14:paraId="3F2AD24B" w14:textId="77777777" w:rsidTr="0063355E">
        <w:trPr>
          <w:trHeight w:val="381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5C74432" w14:textId="075008B1" w:rsidR="00041FDC" w:rsidRDefault="00041FDC" w:rsidP="0098191D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Byte1</w:t>
            </w:r>
            <w:r>
              <w:rPr>
                <w:rFonts w:ascii="Times New Roman" w:eastAsiaTheme="minorEastAsia" w:hAnsi="Times New Roman" w:cs="Times New Roman" w:hint="eastAsia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89018D1" w14:textId="7C90B956" w:rsidR="00041FDC" w:rsidRPr="007A72EF" w:rsidRDefault="00A92250" w:rsidP="00A92250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预留</w:t>
            </w:r>
          </w:p>
        </w:tc>
        <w:tc>
          <w:tcPr>
            <w:tcW w:w="780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2B14DDEC" w14:textId="76F51006" w:rsidR="00041FDC" w:rsidRDefault="00A92250" w:rsidP="007A72EF">
            <w:pPr>
              <w:rPr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A9271F6" w14:textId="77777777" w:rsidR="00041FDC" w:rsidRPr="00011620" w:rsidRDefault="00041FDC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41FDC" w:rsidRPr="00B14B10" w14:paraId="734C42D1" w14:textId="77777777" w:rsidTr="0063355E">
        <w:trPr>
          <w:trHeight w:val="381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0DFE9B6" w14:textId="246A18A3" w:rsidR="00041FDC" w:rsidRDefault="00041FDC" w:rsidP="00AE749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Byte1</w:t>
            </w:r>
            <w:r>
              <w:rPr>
                <w:rFonts w:ascii="Times New Roman" w:eastAsiaTheme="minorEastAsia" w:hAnsi="Times New Roman" w:cs="Times New Roman" w:hint="eastAsia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915B598" w14:textId="345F6142" w:rsidR="00041FDC" w:rsidRDefault="00041FDC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预留</w:t>
            </w:r>
          </w:p>
        </w:tc>
        <w:tc>
          <w:tcPr>
            <w:tcW w:w="780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60E47730" w14:textId="4F44AEA7" w:rsidR="00041FDC" w:rsidRPr="00011620" w:rsidRDefault="000603C4" w:rsidP="00CC634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7BD46A7" w14:textId="77777777" w:rsidR="00041FDC" w:rsidRPr="00011620" w:rsidRDefault="00041FDC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41FDC" w:rsidRPr="00B14B10" w14:paraId="6B4BF66E" w14:textId="77777777" w:rsidTr="0063355E">
        <w:trPr>
          <w:trHeight w:val="381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FAC3713" w14:textId="153FF0BF" w:rsidR="00041FDC" w:rsidRDefault="00041FDC" w:rsidP="00AE7495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Byte1</w:t>
            </w:r>
            <w:r>
              <w:rPr>
                <w:rFonts w:ascii="Times New Roman" w:eastAsiaTheme="minorEastAsia" w:hAnsi="Times New Roman" w:cs="Times New Roman" w:hint="eastAsia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CC9A427" w14:textId="4A22F186" w:rsidR="00041FDC" w:rsidRDefault="00041FDC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预留</w:t>
            </w:r>
          </w:p>
        </w:tc>
        <w:tc>
          <w:tcPr>
            <w:tcW w:w="780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7EAB343F" w14:textId="18ED2F16" w:rsidR="00041FDC" w:rsidRPr="00011620" w:rsidRDefault="000603C4" w:rsidP="00CC634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9004B0D" w14:textId="77777777" w:rsidR="00041FDC" w:rsidRPr="00011620" w:rsidRDefault="00041FDC" w:rsidP="00F523F4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3355E" w:rsidRPr="00B14B10" w14:paraId="3E163A4F" w14:textId="77777777" w:rsidTr="0063355E">
        <w:trPr>
          <w:trHeight w:val="381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B459EA7" w14:textId="51038675" w:rsidR="0063355E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Byte1</w:t>
            </w:r>
            <w:r>
              <w:rPr>
                <w:rFonts w:ascii="Times New Roman" w:eastAsiaTheme="minorEastAsia" w:hAnsi="Times New Roman" w:cs="Times New Roman" w:hint="eastAsia"/>
              </w:rPr>
              <w:t>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8E457E4" w14:textId="0A5D4AB9" w:rsidR="0063355E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空气</w:t>
            </w:r>
            <w:r>
              <w:rPr>
                <w:rFonts w:ascii="Times New Roman" w:eastAsiaTheme="minorEastAsia" w:hAnsi="Times New Roman" w:cs="Times New Roman" w:hint="eastAsia"/>
              </w:rPr>
              <w:t>管家状态</w:t>
            </w:r>
          </w:p>
        </w:tc>
        <w:tc>
          <w:tcPr>
            <w:tcW w:w="390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3A979F87" w14:textId="77777777" w:rsidR="0063355E" w:rsidRPr="00011620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0000:</w:t>
            </w:r>
            <w:r w:rsidRPr="00011620">
              <w:rPr>
                <w:rFonts w:ascii="Times New Roman" w:eastAsiaTheme="minorEastAsia" w:hAnsi="Times New Roman" w:cs="Times New Roman"/>
              </w:rPr>
              <w:t>关闭</w:t>
            </w:r>
            <w:r w:rsidRPr="00011620">
              <w:rPr>
                <w:rFonts w:ascii="Times New Roman" w:eastAsiaTheme="minorEastAsia" w:hAnsi="Times New Roman" w:cs="Times New Roman"/>
              </w:rPr>
              <w:t xml:space="preserve">        0001:</w:t>
            </w:r>
            <w:r w:rsidRPr="00011620">
              <w:rPr>
                <w:rFonts w:ascii="Times New Roman" w:eastAsiaTheme="minorEastAsia" w:hAnsi="Times New Roman" w:cs="Times New Roman"/>
              </w:rPr>
              <w:t>预热</w:t>
            </w:r>
          </w:p>
          <w:p w14:paraId="0C1CFB13" w14:textId="77777777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0010:</w:t>
            </w:r>
            <w:r w:rsidRPr="00011620">
              <w:rPr>
                <w:rFonts w:ascii="Times New Roman" w:eastAsiaTheme="minorEastAsia" w:hAnsi="Times New Roman" w:cs="Times New Roman"/>
              </w:rPr>
              <w:t>运行中</w:t>
            </w:r>
            <w:r w:rsidRPr="00011620">
              <w:rPr>
                <w:rFonts w:ascii="Times New Roman" w:eastAsiaTheme="minorEastAsia" w:hAnsi="Times New Roman" w:cs="Times New Roman"/>
              </w:rPr>
              <w:t xml:space="preserve">      0011:</w:t>
            </w:r>
            <w:r w:rsidRPr="00011620">
              <w:rPr>
                <w:rFonts w:ascii="Times New Roman" w:eastAsiaTheme="minorEastAsia" w:hAnsi="Times New Roman" w:cs="Times New Roman"/>
              </w:rPr>
              <w:t>换气完成</w:t>
            </w:r>
          </w:p>
          <w:p w14:paraId="20914772" w14:textId="06DFEEAD" w:rsidR="0063355E" w:rsidRPr="00011620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0100:</w:t>
            </w:r>
            <w:r w:rsidRPr="00011620">
              <w:rPr>
                <w:rFonts w:ascii="Times New Roman" w:eastAsiaTheme="minorEastAsia" w:hAnsi="Times New Roman" w:cs="Times New Roman"/>
              </w:rPr>
              <w:t>自检中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 xml:space="preserve">     </w:t>
            </w:r>
            <w:r w:rsidRPr="00011620">
              <w:rPr>
                <w:rFonts w:ascii="Times New Roman" w:eastAsiaTheme="minorEastAsia" w:hAnsi="Times New Roman" w:cs="Times New Roman"/>
              </w:rPr>
              <w:t>0101:</w:t>
            </w:r>
            <w:r w:rsidRPr="00011620">
              <w:rPr>
                <w:rFonts w:ascii="Times New Roman" w:eastAsiaTheme="minorEastAsia" w:hAnsi="Times New Roman" w:cs="Times New Roman"/>
              </w:rPr>
              <w:t>自</w:t>
            </w:r>
            <w:proofErr w:type="gramStart"/>
            <w:r w:rsidRPr="00011620">
              <w:rPr>
                <w:rFonts w:ascii="Times New Roman" w:eastAsiaTheme="minorEastAsia" w:hAnsi="Times New Roman" w:cs="Times New Roman"/>
              </w:rPr>
              <w:t>检完成</w:t>
            </w:r>
            <w:proofErr w:type="gramEnd"/>
          </w:p>
        </w:tc>
        <w:tc>
          <w:tcPr>
            <w:tcW w:w="39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6F810371" w14:textId="77777777" w:rsidR="0063355E" w:rsidRDefault="0063355E" w:rsidP="0063355E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0000:</w:t>
            </w:r>
            <w:r w:rsidRPr="00011620">
              <w:rPr>
                <w:rFonts w:ascii="Times New Roman" w:eastAsiaTheme="minorEastAsia" w:hAnsi="Times New Roman" w:cs="Times New Roman"/>
              </w:rPr>
              <w:t>优秀</w:t>
            </w:r>
            <w:r w:rsidRPr="00011620">
              <w:rPr>
                <w:rFonts w:ascii="Times New Roman" w:eastAsiaTheme="minorEastAsia" w:hAnsi="Times New Roman" w:cs="Times New Roman"/>
              </w:rPr>
              <w:t xml:space="preserve">   0001:</w:t>
            </w:r>
            <w:r w:rsidRPr="00011620">
              <w:rPr>
                <w:rFonts w:ascii="Times New Roman" w:eastAsiaTheme="minorEastAsia" w:hAnsi="Times New Roman" w:cs="Times New Roman"/>
              </w:rPr>
              <w:t>良好</w:t>
            </w:r>
          </w:p>
          <w:p w14:paraId="2DEBD994" w14:textId="09B4933B" w:rsidR="0063355E" w:rsidRPr="00011620" w:rsidRDefault="0063355E" w:rsidP="0063355E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0010:</w:t>
            </w:r>
            <w:r w:rsidRPr="00011620">
              <w:rPr>
                <w:rFonts w:ascii="Times New Roman" w:eastAsiaTheme="minorEastAsia" w:hAnsi="Times New Roman" w:cs="Times New Roman"/>
              </w:rPr>
              <w:t>较差</w:t>
            </w:r>
            <w:r w:rsidRPr="00011620">
              <w:rPr>
                <w:rFonts w:ascii="Times New Roman" w:eastAsiaTheme="minorEastAsia" w:hAnsi="Times New Roman" w:cs="Times New Roman"/>
              </w:rPr>
              <w:t xml:space="preserve">   0011:</w:t>
            </w:r>
            <w:r w:rsidRPr="00011620">
              <w:rPr>
                <w:rFonts w:ascii="Times New Roman" w:eastAsiaTheme="minorEastAsia" w:hAnsi="Times New Roman" w:cs="Times New Roman"/>
              </w:rPr>
              <w:t>很差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C06DB41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3355E" w:rsidRPr="00B14B10" w14:paraId="21FDC4ED" w14:textId="77777777" w:rsidTr="0063355E">
        <w:trPr>
          <w:trHeight w:val="255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B2450A7" w14:textId="7AE221C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 w:rsidRPr="00011620">
              <w:rPr>
                <w:rFonts w:ascii="Times New Roman" w:eastAsiaTheme="minorEastAsia" w:hAnsi="Times New Roman" w:cs="Times New Roman"/>
              </w:rPr>
              <w:t>1</w:t>
            </w:r>
            <w:r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B36F8F9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电机转速</w:t>
            </w:r>
            <w:r w:rsidRPr="00011620">
              <w:rPr>
                <w:rFonts w:ascii="Times New Roman" w:eastAsiaTheme="minorEastAsia" w:hAnsi="Times New Roman" w:cs="Times New Roman"/>
              </w:rPr>
              <w:t>H</w:t>
            </w:r>
          </w:p>
        </w:tc>
        <w:tc>
          <w:tcPr>
            <w:tcW w:w="7809" w:type="dxa"/>
            <w:gridSpan w:val="17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36FA4E49" w14:textId="77777777" w:rsidR="0063355E" w:rsidRPr="00011620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0~5000RPM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B9A1AAA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3355E" w:rsidRPr="00B14B10" w14:paraId="4DCDE57E" w14:textId="77777777" w:rsidTr="0063355E">
        <w:trPr>
          <w:trHeight w:val="261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F78716C" w14:textId="18926DC4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 w:rsidRPr="00011620">
              <w:rPr>
                <w:rFonts w:ascii="Times New Roman" w:eastAsiaTheme="minorEastAsia" w:hAnsi="Times New Roman" w:cs="Times New Roman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</w:rPr>
              <w:t>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AA3EDFC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电机转速</w:t>
            </w:r>
            <w:r w:rsidRPr="00011620">
              <w:rPr>
                <w:rFonts w:ascii="Times New Roman" w:eastAsiaTheme="minorEastAsia" w:hAnsi="Times New Roman" w:cs="Times New Roman"/>
              </w:rPr>
              <w:t>L</w:t>
            </w:r>
          </w:p>
        </w:tc>
        <w:tc>
          <w:tcPr>
            <w:tcW w:w="7809" w:type="dxa"/>
            <w:gridSpan w:val="17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2DEDCDC4" w14:textId="77777777" w:rsidR="0063355E" w:rsidRPr="00011620" w:rsidRDefault="0063355E" w:rsidP="0063355E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6FB9D4A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3355E" w:rsidRPr="00B14B10" w14:paraId="7C5D61E2" w14:textId="77777777" w:rsidTr="0063355E">
        <w:trPr>
          <w:trHeight w:val="301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EE9E2CB" w14:textId="75182F81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 w:rsidRPr="00011620">
              <w:rPr>
                <w:rFonts w:ascii="Times New Roman" w:eastAsiaTheme="minorEastAsia" w:hAnsi="Times New Roman" w:cs="Times New Roman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</w:rPr>
              <w:t>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DAE85A7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电机电流</w:t>
            </w:r>
            <w:r w:rsidRPr="00011620">
              <w:rPr>
                <w:rFonts w:ascii="Times New Roman" w:eastAsiaTheme="minorEastAsia" w:hAnsi="Times New Roman" w:cs="Times New Roman"/>
              </w:rPr>
              <w:t>H</w:t>
            </w:r>
          </w:p>
        </w:tc>
        <w:tc>
          <w:tcPr>
            <w:tcW w:w="7809" w:type="dxa"/>
            <w:gridSpan w:val="17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4B4A0D8B" w14:textId="77777777" w:rsidR="0063355E" w:rsidRPr="00011620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直流电机</w:t>
            </w:r>
            <w:r w:rsidRPr="00011620">
              <w:rPr>
                <w:rFonts w:ascii="Times New Roman" w:eastAsiaTheme="minorEastAsia" w:hAnsi="Times New Roman" w:cs="Times New Roman"/>
              </w:rPr>
              <w:t>=I(mA)/10</w:t>
            </w:r>
          </w:p>
          <w:p w14:paraId="72F657F9" w14:textId="77777777" w:rsidR="0063355E" w:rsidRPr="00011620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交流电机</w:t>
            </w:r>
            <w:r w:rsidRPr="00011620">
              <w:rPr>
                <w:rFonts w:ascii="Times New Roman" w:eastAsiaTheme="minorEastAsia" w:hAnsi="Times New Roman" w:cs="Times New Roman"/>
              </w:rPr>
              <w:t>=AD</w:t>
            </w:r>
            <w:r w:rsidRPr="00011620">
              <w:rPr>
                <w:rFonts w:ascii="Times New Roman" w:eastAsiaTheme="minorEastAsia" w:hAnsi="Times New Roman" w:cs="Times New Roman"/>
              </w:rPr>
              <w:t>值</w:t>
            </w:r>
            <w:r>
              <w:rPr>
                <w:rFonts w:ascii="Times New Roman" w:eastAsiaTheme="minorEastAsia" w:hAnsi="Times New Roman" w:cs="Times New Roman" w:hint="eastAsia"/>
              </w:rPr>
              <w:t>（低位固定为</w:t>
            </w:r>
            <w:r>
              <w:rPr>
                <w:rFonts w:ascii="Times New Roman" w:eastAsiaTheme="minorEastAsia" w:hAnsi="Times New Roman" w:cs="Times New Roman" w:hint="eastAsia"/>
              </w:rPr>
              <w:t>0</w:t>
            </w:r>
            <w:r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F99DA6C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3355E" w:rsidRPr="00B14B10" w14:paraId="79D022B3" w14:textId="77777777" w:rsidTr="0063355E">
        <w:trPr>
          <w:trHeight w:val="263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58116A9" w14:textId="1B226845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 w:rsidRPr="00011620">
              <w:rPr>
                <w:rFonts w:ascii="Times New Roman" w:eastAsiaTheme="minorEastAsia" w:hAnsi="Times New Roman" w:cs="Times New Roman"/>
              </w:rPr>
              <w:t>1</w:t>
            </w:r>
            <w:r>
              <w:rPr>
                <w:rFonts w:ascii="Times New Roman" w:eastAsiaTheme="minorEastAsia" w:hAnsi="Times New Roman" w:cs="Times New Roman" w:hint="eastAsia"/>
              </w:rPr>
              <w:t>9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44F1919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电机电流</w:t>
            </w:r>
            <w:r w:rsidRPr="00011620">
              <w:rPr>
                <w:rFonts w:ascii="Times New Roman" w:eastAsiaTheme="minorEastAsia" w:hAnsi="Times New Roman" w:cs="Times New Roman"/>
              </w:rPr>
              <w:t>L</w:t>
            </w:r>
          </w:p>
        </w:tc>
        <w:tc>
          <w:tcPr>
            <w:tcW w:w="7809" w:type="dxa"/>
            <w:gridSpan w:val="17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4982CDC4" w14:textId="77777777" w:rsidR="0063355E" w:rsidRPr="00011620" w:rsidRDefault="0063355E" w:rsidP="0063355E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A1CB172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3355E" w:rsidRPr="00B14B10" w14:paraId="17A6AA4A" w14:textId="77777777" w:rsidTr="0063355E">
        <w:trPr>
          <w:trHeight w:val="380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0D02763" w14:textId="2F7C59FB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20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C83CC45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运转时间</w:t>
            </w:r>
            <w:r w:rsidRPr="00011620">
              <w:rPr>
                <w:rFonts w:ascii="Times New Roman" w:eastAsiaTheme="minorEastAsia" w:hAnsi="Times New Roman" w:cs="Times New Roman"/>
              </w:rPr>
              <w:t>H</w:t>
            </w:r>
          </w:p>
        </w:tc>
        <w:tc>
          <w:tcPr>
            <w:tcW w:w="7809" w:type="dxa"/>
            <w:gridSpan w:val="17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37403B99" w14:textId="77777777" w:rsidR="0063355E" w:rsidRPr="00011620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0x0000~0xFFFF</w:t>
            </w:r>
          </w:p>
        </w:tc>
        <w:tc>
          <w:tcPr>
            <w:tcW w:w="90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63B2FD4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小时</w:t>
            </w:r>
          </w:p>
        </w:tc>
      </w:tr>
      <w:tr w:rsidR="0063355E" w:rsidRPr="00B14B10" w14:paraId="1ACFEB13" w14:textId="77777777" w:rsidTr="0063355E">
        <w:trPr>
          <w:trHeight w:val="240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FDF9D4A" w14:textId="77443545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21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0A219DD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运转时间</w:t>
            </w:r>
            <w:r w:rsidRPr="00011620">
              <w:rPr>
                <w:rFonts w:ascii="Times New Roman" w:eastAsiaTheme="minorEastAsia" w:hAnsi="Times New Roman" w:cs="Times New Roman"/>
              </w:rPr>
              <w:t>L</w:t>
            </w:r>
          </w:p>
        </w:tc>
        <w:tc>
          <w:tcPr>
            <w:tcW w:w="7809" w:type="dxa"/>
            <w:gridSpan w:val="17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15C72867" w14:textId="77777777" w:rsidR="0063355E" w:rsidRPr="00011620" w:rsidRDefault="0063355E" w:rsidP="0063355E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465A74D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3355E" w:rsidRPr="00B14B10" w14:paraId="7EADCB67" w14:textId="77777777" w:rsidTr="0063355E">
        <w:trPr>
          <w:trHeight w:val="403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F438B5C" w14:textId="752475A2" w:rsidR="0063355E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22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D4638A9" w14:textId="5167D272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风量</w:t>
            </w:r>
            <w:r>
              <w:rPr>
                <w:rFonts w:ascii="Times New Roman" w:eastAsiaTheme="minorEastAsia" w:hAnsi="Times New Roman" w:cs="Times New Roman" w:hint="eastAsia"/>
              </w:rPr>
              <w:t>H</w:t>
            </w:r>
          </w:p>
        </w:tc>
        <w:tc>
          <w:tcPr>
            <w:tcW w:w="7809" w:type="dxa"/>
            <w:gridSpan w:val="17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9F8AF58" w14:textId="7F3FB299" w:rsidR="0063355E" w:rsidRDefault="0063355E" w:rsidP="0063355E">
            <w:pPr>
              <w:ind w:left="6720" w:hangingChars="3200" w:hanging="6720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0x0000~0xFFFF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46B97DE" w14:textId="77777777" w:rsidR="0063355E" w:rsidRDefault="0063355E" w:rsidP="0063355E">
            <w:pPr>
              <w:jc w:val="left"/>
              <w:rPr>
                <w:rFonts w:ascii="Times New Roman" w:eastAsiaTheme="minorEastAsia" w:hAnsi="Times New Roman" w:cs="Times New Roman"/>
              </w:rPr>
            </w:pPr>
          </w:p>
        </w:tc>
      </w:tr>
      <w:tr w:rsidR="0063355E" w:rsidRPr="00B14B10" w14:paraId="3B81B85C" w14:textId="77777777" w:rsidTr="0063355E">
        <w:trPr>
          <w:trHeight w:val="424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C61319D" w14:textId="2F2D3285" w:rsidR="0063355E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23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7B95655" w14:textId="17014EC3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风量</w:t>
            </w:r>
            <w:r>
              <w:rPr>
                <w:rFonts w:ascii="Times New Roman" w:eastAsiaTheme="minorEastAsia" w:hAnsi="Times New Roman" w:cs="Times New Roman" w:hint="eastAsia"/>
              </w:rPr>
              <w:t>L</w:t>
            </w:r>
          </w:p>
        </w:tc>
        <w:tc>
          <w:tcPr>
            <w:tcW w:w="7809" w:type="dxa"/>
            <w:gridSpan w:val="17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C31F649" w14:textId="77777777" w:rsidR="0063355E" w:rsidRDefault="0063355E" w:rsidP="0063355E">
            <w:pPr>
              <w:ind w:left="6720" w:hangingChars="3200" w:hanging="6720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3C22E94" w14:textId="77777777" w:rsidR="0063355E" w:rsidRDefault="0063355E" w:rsidP="0063355E">
            <w:pPr>
              <w:jc w:val="left"/>
              <w:rPr>
                <w:rFonts w:ascii="Times New Roman" w:eastAsiaTheme="minorEastAsia" w:hAnsi="Times New Roman" w:cs="Times New Roman"/>
              </w:rPr>
            </w:pPr>
          </w:p>
        </w:tc>
      </w:tr>
      <w:tr w:rsidR="0063355E" w:rsidRPr="00B14B10" w14:paraId="51CA93C8" w14:textId="77777777" w:rsidTr="0063355E">
        <w:trPr>
          <w:trHeight w:val="648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B8BA027" w14:textId="0A3CD844" w:rsidR="0063355E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24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68BC1AC" w14:textId="7CACB85D" w:rsidR="0063355E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恒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>风量下电流档位</w:t>
            </w:r>
          </w:p>
        </w:tc>
        <w:tc>
          <w:tcPr>
            <w:tcW w:w="780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6C1D7C1" w14:textId="246E1546" w:rsidR="0063355E" w:rsidRPr="00D56E51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档位：</w:t>
            </w:r>
            <w:r>
              <w:rPr>
                <w:rFonts w:ascii="Times New Roman" w:eastAsiaTheme="minorEastAsia" w:hAnsi="Times New Roman" w:cs="Times New Roman"/>
              </w:rPr>
              <w:t>0~</w:t>
            </w:r>
            <w:r>
              <w:rPr>
                <w:rFonts w:ascii="Times New Roman" w:eastAsiaTheme="minorEastAsia" w:hAnsi="Times New Roman" w:cs="Times New Roman" w:hint="eastAsia"/>
              </w:rPr>
              <w:t>19</w:t>
            </w:r>
            <w:r>
              <w:rPr>
                <w:rFonts w:ascii="Times New Roman" w:eastAsiaTheme="minorEastAsia" w:hAnsi="Times New Roman" w:cs="Times New Roman"/>
              </w:rPr>
              <w:t>档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57EF003" w14:textId="77777777" w:rsidR="0063355E" w:rsidRDefault="0063355E" w:rsidP="0063355E">
            <w:pPr>
              <w:jc w:val="left"/>
              <w:rPr>
                <w:rFonts w:ascii="Times New Roman" w:eastAsiaTheme="minorEastAsia" w:hAnsi="Times New Roman" w:cs="Times New Roman"/>
              </w:rPr>
            </w:pPr>
          </w:p>
        </w:tc>
      </w:tr>
      <w:tr w:rsidR="0063355E" w:rsidRPr="00B14B10" w14:paraId="3A2835D9" w14:textId="77777777" w:rsidTr="0063355E">
        <w:trPr>
          <w:trHeight w:val="648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B264AE9" w14:textId="5B416AB7" w:rsidR="0063355E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25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71486A3" w14:textId="5036BFE9" w:rsidR="0063355E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预留</w:t>
            </w:r>
          </w:p>
        </w:tc>
        <w:tc>
          <w:tcPr>
            <w:tcW w:w="780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97E0BAF" w14:textId="5B5AAC5A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39304B5" w14:textId="77777777" w:rsidR="0063355E" w:rsidRDefault="0063355E" w:rsidP="0063355E">
            <w:pPr>
              <w:jc w:val="left"/>
              <w:rPr>
                <w:rFonts w:ascii="Times New Roman" w:eastAsiaTheme="minorEastAsia" w:hAnsi="Times New Roman" w:cs="Times New Roman"/>
              </w:rPr>
            </w:pPr>
          </w:p>
        </w:tc>
      </w:tr>
      <w:tr w:rsidR="0063355E" w:rsidRPr="00B14B10" w14:paraId="2BA4CD7C" w14:textId="77777777" w:rsidTr="0063355E">
        <w:trPr>
          <w:trHeight w:val="648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278A3AA" w14:textId="3CAEC803" w:rsidR="0063355E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26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92BB276" w14:textId="7937516E" w:rsidR="0063355E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预留</w:t>
            </w:r>
          </w:p>
        </w:tc>
        <w:tc>
          <w:tcPr>
            <w:tcW w:w="780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FF2AA0F" w14:textId="6F9F3926" w:rsidR="0063355E" w:rsidRPr="00D56E51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B72BC0A" w14:textId="77777777" w:rsidR="0063355E" w:rsidRDefault="0063355E" w:rsidP="0063355E">
            <w:pPr>
              <w:jc w:val="left"/>
              <w:rPr>
                <w:rFonts w:ascii="Times New Roman" w:eastAsiaTheme="minorEastAsia" w:hAnsi="Times New Roman" w:cs="Times New Roman"/>
              </w:rPr>
            </w:pPr>
          </w:p>
        </w:tc>
      </w:tr>
      <w:tr w:rsidR="0063355E" w:rsidRPr="00B14B10" w14:paraId="40CB75E8" w14:textId="77777777" w:rsidTr="0063355E">
        <w:trPr>
          <w:trHeight w:val="648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21E115B" w14:textId="27C0BDF6" w:rsidR="0063355E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27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68CCAB8" w14:textId="05DE5992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设备终端</w:t>
            </w:r>
            <w:r>
              <w:rPr>
                <w:rFonts w:ascii="Times New Roman" w:eastAsiaTheme="minorEastAsia" w:hAnsi="Times New Roman" w:cs="Times New Roman" w:hint="eastAsia"/>
              </w:rPr>
              <w:t>n</w:t>
            </w:r>
            <w:r>
              <w:rPr>
                <w:rFonts w:ascii="Times New Roman" w:eastAsiaTheme="minorEastAsia" w:hAnsi="Times New Roman" w:cs="Times New Roman" w:hint="eastAsia"/>
              </w:rPr>
              <w:t>故障</w:t>
            </w:r>
            <w:r>
              <w:rPr>
                <w:rFonts w:ascii="Times New Roman" w:eastAsiaTheme="minorEastAsia" w:hAnsi="Times New Roman" w:cs="Times New Roman" w:hint="eastAsia"/>
              </w:rPr>
              <w:t>H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AC148B6" w14:textId="49DBB18D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D56E51">
              <w:rPr>
                <w:rFonts w:ascii="Times New Roman" w:eastAsiaTheme="minorEastAsia" w:hAnsi="Times New Roman" w:cs="Times New Roman"/>
              </w:rPr>
              <w:t>F8</w:t>
            </w:r>
            <w:r w:rsidRPr="00D56E51">
              <w:rPr>
                <w:rFonts w:ascii="Times New Roman" w:eastAsiaTheme="minorEastAsia" w:hAnsi="Times New Roman" w:cs="Times New Roman" w:hint="eastAsia"/>
              </w:rPr>
              <w:t>：止逆阀堵塞</w:t>
            </w:r>
          </w:p>
        </w:tc>
        <w:tc>
          <w:tcPr>
            <w:tcW w:w="9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40F47A9" w14:textId="09E5B4D9" w:rsidR="0063355E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del w:id="36" w:author="曹明锋" w:date="2020-04-09T10:21:00Z">
              <w:r w:rsidRPr="00D56E51" w:rsidDel="008370F7">
                <w:rPr>
                  <w:rFonts w:ascii="Times New Roman" w:eastAsiaTheme="minorEastAsia" w:hAnsi="Times New Roman" w:cs="Times New Roman"/>
                </w:rPr>
                <w:delText>F7</w:delText>
              </w:r>
              <w:r w:rsidRPr="00D56E51" w:rsidDel="008370F7">
                <w:rPr>
                  <w:rFonts w:ascii="Times New Roman" w:eastAsiaTheme="minorEastAsia" w:hAnsi="Times New Roman" w:cs="Times New Roman" w:hint="eastAsia"/>
                </w:rPr>
                <w:delText>：油烟传感器故障</w:delText>
              </w:r>
            </w:del>
            <w:ins w:id="37" w:author="曹明锋" w:date="2020-04-09T10:21:00Z">
              <w:r>
                <w:rPr>
                  <w:rFonts w:ascii="Times New Roman" w:eastAsiaTheme="minorEastAsia" w:hAnsi="Times New Roman" w:cs="Times New Roman" w:hint="eastAsia"/>
                </w:rPr>
                <w:t>/</w:t>
              </w:r>
            </w:ins>
          </w:p>
        </w:tc>
        <w:tc>
          <w:tcPr>
            <w:tcW w:w="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93CD431" w14:textId="4266A1DE" w:rsidR="0063355E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D56E51">
              <w:rPr>
                <w:rFonts w:ascii="Times New Roman" w:eastAsiaTheme="minorEastAsia" w:hAnsi="Times New Roman" w:cs="Times New Roman"/>
              </w:rPr>
              <w:t>F6</w:t>
            </w:r>
            <w:r w:rsidRPr="00D56E51">
              <w:rPr>
                <w:rFonts w:ascii="Times New Roman" w:eastAsiaTheme="minorEastAsia" w:hAnsi="Times New Roman" w:cs="Times New Roman" w:hint="eastAsia"/>
              </w:rPr>
              <w:t>：烟道阻力大</w:t>
            </w:r>
          </w:p>
        </w:tc>
        <w:tc>
          <w:tcPr>
            <w:tcW w:w="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DA545AD" w14:textId="765CAA65" w:rsidR="0063355E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D56E51">
              <w:rPr>
                <w:rFonts w:ascii="Times New Roman" w:eastAsiaTheme="minorEastAsia" w:hAnsi="Times New Roman" w:cs="Times New Roman"/>
              </w:rPr>
              <w:t>F5</w:t>
            </w:r>
            <w:r w:rsidRPr="00D56E51">
              <w:rPr>
                <w:rFonts w:ascii="Times New Roman" w:eastAsiaTheme="minorEastAsia" w:hAnsi="Times New Roman" w:cs="Times New Roman" w:hint="eastAsia"/>
              </w:rPr>
              <w:t>：电动推杆异常</w:t>
            </w:r>
          </w:p>
        </w:tc>
        <w:tc>
          <w:tcPr>
            <w:tcW w:w="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86ECAA6" w14:textId="74C28CF7" w:rsidR="0063355E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D61231E" w14:textId="2820C5A5" w:rsidR="0063355E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28CDD16" w14:textId="6D1055DF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ins w:id="38" w:author="曹明锋" w:date="2020-04-09T10:14:00Z">
              <w:r w:rsidRPr="00D56E51">
                <w:rPr>
                  <w:rFonts w:ascii="Times New Roman" w:eastAsiaTheme="minorEastAsia" w:hAnsi="Times New Roman" w:cs="Times New Roman"/>
                </w:rPr>
                <w:t>F</w:t>
              </w:r>
              <w:r>
                <w:rPr>
                  <w:rFonts w:ascii="Times New Roman" w:eastAsiaTheme="minorEastAsia" w:hAnsi="Times New Roman" w:cs="Times New Roman" w:hint="eastAsia"/>
                </w:rPr>
                <w:t>2</w:t>
              </w:r>
              <w:r w:rsidRPr="00D56E51">
                <w:rPr>
                  <w:rFonts w:ascii="Times New Roman" w:eastAsiaTheme="minorEastAsia" w:hAnsi="Times New Roman" w:cs="Times New Roman" w:hint="eastAsia"/>
                </w:rPr>
                <w:t>：</w:t>
              </w:r>
              <w:r>
                <w:rPr>
                  <w:rFonts w:ascii="Times New Roman" w:eastAsiaTheme="minorEastAsia" w:hAnsi="Times New Roman" w:cs="Times New Roman" w:hint="eastAsia"/>
                </w:rPr>
                <w:t>室内机</w:t>
              </w:r>
            </w:ins>
            <w:ins w:id="39" w:author="曹明锋" w:date="2020-04-09T10:20:00Z">
              <w:r>
                <w:rPr>
                  <w:rFonts w:ascii="Times New Roman" w:eastAsiaTheme="minorEastAsia" w:hAnsi="Times New Roman" w:cs="Times New Roman" w:hint="eastAsia"/>
                </w:rPr>
                <w:t>显示面板与</w:t>
              </w:r>
              <w:r>
                <w:rPr>
                  <w:rFonts w:ascii="Times New Roman" w:eastAsiaTheme="minorEastAsia" w:hAnsi="Times New Roman" w:cs="Times New Roman" w:hint="eastAsia"/>
                </w:rPr>
                <w:t>WIFI</w:t>
              </w:r>
            </w:ins>
            <w:ins w:id="40" w:author="曹明锋" w:date="2020-04-09T10:14:00Z">
              <w:r w:rsidRPr="00D56E51">
                <w:rPr>
                  <w:rFonts w:ascii="Times New Roman" w:eastAsiaTheme="minorEastAsia" w:hAnsi="Times New Roman" w:cs="Times New Roman" w:hint="eastAsia"/>
                </w:rPr>
                <w:t>通信异常</w:t>
              </w:r>
            </w:ins>
            <w:del w:id="41" w:author="曹明锋" w:date="2020-04-09T10:14:00Z">
              <w:r w:rsidDel="00A97458">
                <w:rPr>
                  <w:rFonts w:ascii="Times New Roman" w:eastAsiaTheme="minorEastAsia" w:hAnsi="Times New Roman" w:cs="Times New Roman" w:hint="eastAsia"/>
                </w:rPr>
                <w:delText>/</w:delText>
              </w:r>
            </w:del>
          </w:p>
        </w:tc>
        <w:tc>
          <w:tcPr>
            <w:tcW w:w="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249B595" w14:textId="24ED1606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D56E51">
              <w:rPr>
                <w:rFonts w:ascii="Times New Roman" w:eastAsiaTheme="minorEastAsia" w:hAnsi="Times New Roman" w:cs="Times New Roman"/>
              </w:rPr>
              <w:t>F1</w:t>
            </w:r>
            <w:r w:rsidRPr="00D56E51">
              <w:rPr>
                <w:rFonts w:ascii="Times New Roman" w:eastAsiaTheme="minorEastAsia" w:hAnsi="Times New Roman" w:cs="Times New Roman" w:hint="eastAsia"/>
              </w:rPr>
              <w:t>：</w:t>
            </w:r>
            <w:ins w:id="42" w:author="曹明锋" w:date="2020-04-09T10:12:00Z">
              <w:r>
                <w:rPr>
                  <w:rFonts w:ascii="Times New Roman" w:eastAsiaTheme="minorEastAsia" w:hAnsi="Times New Roman" w:cs="Times New Roman" w:hint="eastAsia"/>
                </w:rPr>
                <w:t>室</w:t>
              </w:r>
            </w:ins>
            <w:r w:rsidRPr="00D56E51">
              <w:rPr>
                <w:rFonts w:ascii="Times New Roman" w:eastAsiaTheme="minorEastAsia" w:hAnsi="Times New Roman" w:cs="Times New Roman" w:hint="eastAsia"/>
              </w:rPr>
              <w:t>内风机驱动与室内机主控板通信异常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0C7EC91" w14:textId="77777777" w:rsidR="0063355E" w:rsidRDefault="0063355E" w:rsidP="0063355E">
            <w:pPr>
              <w:jc w:val="left"/>
              <w:rPr>
                <w:rFonts w:ascii="Times New Roman" w:eastAsiaTheme="minorEastAsia" w:hAnsi="Times New Roman" w:cs="Times New Roman"/>
              </w:rPr>
            </w:pPr>
          </w:p>
        </w:tc>
      </w:tr>
      <w:tr w:rsidR="0063355E" w:rsidRPr="00B14B10" w14:paraId="13048843" w14:textId="77777777" w:rsidTr="0063355E">
        <w:trPr>
          <w:trHeight w:val="648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877093D" w14:textId="2BB3F787" w:rsidR="0063355E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28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9AA5FB2" w14:textId="3E1EFAAC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设备终端</w:t>
            </w:r>
            <w:r>
              <w:rPr>
                <w:rFonts w:ascii="Times New Roman" w:eastAsiaTheme="minorEastAsia" w:hAnsi="Times New Roman" w:cs="Times New Roman" w:hint="eastAsia"/>
              </w:rPr>
              <w:t>n</w:t>
            </w:r>
            <w:r>
              <w:rPr>
                <w:rFonts w:ascii="Times New Roman" w:eastAsiaTheme="minorEastAsia" w:hAnsi="Times New Roman" w:cs="Times New Roman" w:hint="eastAsia"/>
              </w:rPr>
              <w:t>故障</w:t>
            </w:r>
            <w:r>
              <w:rPr>
                <w:rFonts w:ascii="Times New Roman" w:eastAsiaTheme="minorEastAsia" w:hAnsi="Times New Roman" w:cs="Times New Roman" w:hint="eastAsia"/>
              </w:rPr>
              <w:t>L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4F8FA14" w14:textId="54D9C764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9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E9EB05A" w14:textId="56FCD7B7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8E0336D" w14:textId="089FF002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D56E51">
              <w:rPr>
                <w:rFonts w:ascii="Times New Roman" w:eastAsiaTheme="minorEastAsia" w:hAnsi="Times New Roman" w:cs="Times New Roman"/>
              </w:rPr>
              <w:t>F14</w:t>
            </w:r>
            <w:r w:rsidRPr="00D56E51">
              <w:rPr>
                <w:rFonts w:ascii="Times New Roman" w:eastAsiaTheme="minorEastAsia" w:hAnsi="Times New Roman" w:cs="Times New Roman" w:hint="eastAsia"/>
              </w:rPr>
              <w:t>：室内机缺相保护</w:t>
            </w:r>
          </w:p>
        </w:tc>
        <w:tc>
          <w:tcPr>
            <w:tcW w:w="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C21C86B" w14:textId="7AC73BBD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D56E51">
              <w:rPr>
                <w:rFonts w:ascii="Times New Roman" w:eastAsiaTheme="minorEastAsia" w:hAnsi="Times New Roman" w:cs="Times New Roman"/>
              </w:rPr>
              <w:t>F13</w:t>
            </w:r>
            <w:r w:rsidRPr="00D56E51">
              <w:rPr>
                <w:rFonts w:ascii="Times New Roman" w:eastAsiaTheme="minorEastAsia" w:hAnsi="Times New Roman" w:cs="Times New Roman" w:hint="eastAsia"/>
              </w:rPr>
              <w:t>：室内</w:t>
            </w:r>
            <w:proofErr w:type="gramStart"/>
            <w:r w:rsidRPr="00D56E51">
              <w:rPr>
                <w:rFonts w:ascii="Times New Roman" w:eastAsiaTheme="minorEastAsia" w:hAnsi="Times New Roman" w:cs="Times New Roman" w:hint="eastAsia"/>
              </w:rPr>
              <w:t>机运放</w:t>
            </w:r>
            <w:proofErr w:type="gramEnd"/>
            <w:r w:rsidRPr="00D56E51">
              <w:rPr>
                <w:rFonts w:ascii="Times New Roman" w:eastAsiaTheme="minorEastAsia" w:hAnsi="Times New Roman" w:cs="Times New Roman" w:hint="eastAsia"/>
              </w:rPr>
              <w:t>偏置电压采样异常</w:t>
            </w:r>
          </w:p>
        </w:tc>
        <w:tc>
          <w:tcPr>
            <w:tcW w:w="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7129952" w14:textId="484BB8A5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D56E51">
              <w:rPr>
                <w:rFonts w:ascii="Times New Roman" w:eastAsiaTheme="minorEastAsia" w:hAnsi="Times New Roman" w:cs="Times New Roman"/>
              </w:rPr>
              <w:t>F12</w:t>
            </w:r>
            <w:r w:rsidRPr="00D56E51">
              <w:rPr>
                <w:rFonts w:ascii="Times New Roman" w:eastAsiaTheme="minorEastAsia" w:hAnsi="Times New Roman" w:cs="Times New Roman" w:hint="eastAsia"/>
              </w:rPr>
              <w:t>：</w:t>
            </w:r>
            <w:proofErr w:type="gramStart"/>
            <w:r w:rsidRPr="00D56E51">
              <w:rPr>
                <w:rFonts w:ascii="Times New Roman" w:eastAsiaTheme="minorEastAsia" w:hAnsi="Times New Roman" w:cs="Times New Roman" w:hint="eastAsia"/>
              </w:rPr>
              <w:t>室内机过流</w:t>
            </w:r>
            <w:proofErr w:type="gramEnd"/>
            <w:r w:rsidRPr="00D56E51">
              <w:rPr>
                <w:rFonts w:ascii="Times New Roman" w:eastAsiaTheme="minorEastAsia" w:hAnsi="Times New Roman" w:cs="Times New Roman" w:hint="eastAsia"/>
              </w:rPr>
              <w:t>保护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F90C0B8" w14:textId="1BF77CDE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D56E51">
              <w:rPr>
                <w:rFonts w:ascii="Times New Roman" w:eastAsiaTheme="minorEastAsia" w:hAnsi="Times New Roman" w:cs="Times New Roman"/>
              </w:rPr>
              <w:t>F11</w:t>
            </w:r>
            <w:r w:rsidRPr="00D56E51">
              <w:rPr>
                <w:rFonts w:ascii="Times New Roman" w:eastAsiaTheme="minorEastAsia" w:hAnsi="Times New Roman" w:cs="Times New Roman" w:hint="eastAsia"/>
              </w:rPr>
              <w:t>：室内</w:t>
            </w:r>
            <w:proofErr w:type="gramStart"/>
            <w:r w:rsidRPr="00D56E51">
              <w:rPr>
                <w:rFonts w:ascii="Times New Roman" w:eastAsiaTheme="minorEastAsia" w:hAnsi="Times New Roman" w:cs="Times New Roman" w:hint="eastAsia"/>
              </w:rPr>
              <w:t>机堵转保护</w:t>
            </w:r>
            <w:proofErr w:type="gramEnd"/>
          </w:p>
        </w:tc>
        <w:tc>
          <w:tcPr>
            <w:tcW w:w="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F3E3C31" w14:textId="007E0BD9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D56E51">
              <w:rPr>
                <w:rFonts w:ascii="Times New Roman" w:eastAsiaTheme="minorEastAsia" w:hAnsi="Times New Roman" w:cs="Times New Roman"/>
              </w:rPr>
              <w:t>F10</w:t>
            </w:r>
            <w:r w:rsidRPr="00D56E51">
              <w:rPr>
                <w:rFonts w:ascii="Times New Roman" w:eastAsiaTheme="minorEastAsia" w:hAnsi="Times New Roman" w:cs="Times New Roman" w:hint="eastAsia"/>
              </w:rPr>
              <w:t>：</w:t>
            </w:r>
            <w:r w:rsidRPr="00D56E51">
              <w:rPr>
                <w:rFonts w:ascii="Times New Roman" w:eastAsiaTheme="minorEastAsia" w:hAnsi="Times New Roman" w:cs="Times New Roman"/>
              </w:rPr>
              <w:t>IPM</w:t>
            </w:r>
            <w:r w:rsidRPr="00D56E51">
              <w:rPr>
                <w:rFonts w:ascii="Times New Roman" w:eastAsiaTheme="minorEastAsia" w:hAnsi="Times New Roman" w:cs="Times New Roman" w:hint="eastAsia"/>
              </w:rPr>
              <w:t>过热保护</w:t>
            </w:r>
          </w:p>
        </w:tc>
        <w:tc>
          <w:tcPr>
            <w:tcW w:w="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8261724" w14:textId="3672BAB9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D56E51">
              <w:rPr>
                <w:rFonts w:ascii="Times New Roman" w:eastAsiaTheme="minorEastAsia" w:hAnsi="Times New Roman" w:cs="Times New Roman"/>
              </w:rPr>
              <w:t>F9</w:t>
            </w:r>
            <w:r w:rsidRPr="00D56E51">
              <w:rPr>
                <w:rFonts w:ascii="Times New Roman" w:eastAsiaTheme="minorEastAsia" w:hAnsi="Times New Roman" w:cs="Times New Roman" w:hint="eastAsia"/>
              </w:rPr>
              <w:t>：</w:t>
            </w:r>
            <w:ins w:id="43" w:author="曹明锋" w:date="2020-04-09T10:13:00Z">
              <w:r>
                <w:rPr>
                  <w:rFonts w:ascii="Times New Roman" w:eastAsiaTheme="minorEastAsia" w:hAnsi="Times New Roman" w:cs="Times New Roman" w:hint="eastAsia"/>
                </w:rPr>
                <w:t>室</w:t>
              </w:r>
            </w:ins>
            <w:r w:rsidRPr="00D56E51">
              <w:rPr>
                <w:rFonts w:ascii="Times New Roman" w:eastAsiaTheme="minorEastAsia" w:hAnsi="Times New Roman" w:cs="Times New Roman" w:hint="eastAsia"/>
              </w:rPr>
              <w:t>内风机启动异常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85293FF" w14:textId="77777777" w:rsidR="0063355E" w:rsidRDefault="0063355E" w:rsidP="0063355E">
            <w:pPr>
              <w:jc w:val="left"/>
              <w:rPr>
                <w:rFonts w:ascii="Times New Roman" w:eastAsiaTheme="minorEastAsia" w:hAnsi="Times New Roman" w:cs="Times New Roman"/>
              </w:rPr>
            </w:pPr>
          </w:p>
        </w:tc>
      </w:tr>
      <w:tr w:rsidR="0063355E" w:rsidRPr="00B14B10" w14:paraId="5FEAC709" w14:textId="77777777" w:rsidTr="0063355E">
        <w:trPr>
          <w:trHeight w:val="1550"/>
        </w:trPr>
        <w:tc>
          <w:tcPr>
            <w:tcW w:w="101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C7790CA" w14:textId="0A6CD283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29</w:t>
            </w:r>
          </w:p>
        </w:tc>
        <w:tc>
          <w:tcPr>
            <w:tcW w:w="127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1FA7A2A" w14:textId="77777777" w:rsidR="0063355E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整机故障</w:t>
            </w:r>
          </w:p>
          <w:p w14:paraId="212D5C80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（故障按位表示）</w:t>
            </w:r>
          </w:p>
          <w:p w14:paraId="644259AA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855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AF1DD" w:themeFill="accent3" w:themeFillTint="33"/>
          </w:tcPr>
          <w:p w14:paraId="6076AD51" w14:textId="77777777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7F04D1">
              <w:rPr>
                <w:rFonts w:ascii="Times New Roman" w:eastAsiaTheme="minorEastAsia" w:hAnsiTheme="minorEastAsia" w:cs="Times New Roman" w:hint="eastAsia"/>
                <w:bCs/>
              </w:rPr>
              <w:t>Bit15</w:t>
            </w:r>
            <w:r>
              <w:rPr>
                <w:rFonts w:ascii="Times New Roman" w:eastAsiaTheme="minorEastAsia" w:hAnsiTheme="minorEastAsia" w:cs="Times New Roman" w:hint="eastAsia"/>
                <w:bCs/>
              </w:rPr>
              <w:t>-</w:t>
            </w:r>
            <w:r w:rsidRPr="007F04D1">
              <w:rPr>
                <w:rFonts w:ascii="Times New Roman" w:eastAsiaTheme="minorEastAsia" w:hAnsiTheme="minorEastAsia" w:cs="Times New Roman" w:hint="eastAsia"/>
                <w:bCs/>
              </w:rPr>
              <w:t xml:space="preserve"> </w:t>
            </w:r>
            <w:r>
              <w:rPr>
                <w:rFonts w:ascii="Times New Roman" w:eastAsiaTheme="minorEastAsia" w:hAnsiTheme="minorEastAsia" w:cs="Times New Roman" w:hint="eastAsia"/>
                <w:bCs/>
              </w:rPr>
              <w:t>14</w:t>
            </w:r>
          </w:p>
          <w:p w14:paraId="43E3DF1B" w14:textId="77777777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温度传感器故障：</w:t>
            </w:r>
          </w:p>
          <w:p w14:paraId="17F2F11E" w14:textId="77777777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0x00:</w:t>
            </w:r>
            <w:r>
              <w:rPr>
                <w:rFonts w:ascii="Times New Roman" w:eastAsiaTheme="minorEastAsia" w:hAnsi="Times New Roman" w:cs="Times New Roman" w:hint="eastAsia"/>
              </w:rPr>
              <w:t>无故障</w:t>
            </w:r>
          </w:p>
          <w:p w14:paraId="5E18CB5C" w14:textId="77777777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0x01:</w:t>
            </w:r>
            <w:r>
              <w:rPr>
                <w:rFonts w:ascii="Times New Roman" w:eastAsiaTheme="minorEastAsia" w:hAnsi="Times New Roman" w:cs="Times New Roman" w:hint="eastAsia"/>
              </w:rPr>
              <w:t>短路故障</w:t>
            </w:r>
          </w:p>
          <w:p w14:paraId="783E82DA" w14:textId="77777777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0x10:</w:t>
            </w:r>
            <w:r>
              <w:rPr>
                <w:rFonts w:ascii="Times New Roman" w:eastAsiaTheme="minorEastAsia" w:hAnsi="Times New Roman" w:cs="Times New Roman" w:hint="eastAsia"/>
              </w:rPr>
              <w:t>断路故障</w:t>
            </w:r>
          </w:p>
        </w:tc>
        <w:tc>
          <w:tcPr>
            <w:tcW w:w="1125" w:type="dxa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AF1DD" w:themeFill="accent3" w:themeFillTint="33"/>
          </w:tcPr>
          <w:p w14:paraId="112EDDC2" w14:textId="43C90B89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92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AF1DD" w:themeFill="accent3" w:themeFillTint="33"/>
          </w:tcPr>
          <w:p w14:paraId="2811A6FC" w14:textId="437B2B2D" w:rsidR="0063355E" w:rsidRPr="00011620" w:rsidDel="00E954A1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97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AF1DD" w:themeFill="accent3" w:themeFillTint="33"/>
          </w:tcPr>
          <w:p w14:paraId="483FDBCD" w14:textId="77777777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7F04D1">
              <w:rPr>
                <w:rFonts w:ascii="Times New Roman" w:eastAsiaTheme="minorEastAsia" w:hAnsiTheme="minorEastAsia" w:cs="Times New Roman" w:hint="eastAsia"/>
                <w:bCs/>
              </w:rPr>
              <w:t>Bit</w:t>
            </w:r>
            <w:r>
              <w:rPr>
                <w:rFonts w:ascii="Times New Roman" w:eastAsiaTheme="minorEastAsia" w:hAnsiTheme="minorEastAsia" w:cs="Times New Roman" w:hint="eastAsia"/>
                <w:bCs/>
              </w:rPr>
              <w:t>11</w:t>
            </w:r>
          </w:p>
          <w:p w14:paraId="54E02189" w14:textId="77777777" w:rsidR="0063355E" w:rsidRPr="00011620" w:rsidDel="00E954A1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净化装置故障</w:t>
            </w:r>
          </w:p>
        </w:tc>
        <w:tc>
          <w:tcPr>
            <w:tcW w:w="1085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AF1DD" w:themeFill="accent3" w:themeFillTint="33"/>
          </w:tcPr>
          <w:p w14:paraId="35736B59" w14:textId="77777777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7F04D1">
              <w:rPr>
                <w:rFonts w:ascii="Times New Roman" w:eastAsiaTheme="minorEastAsia" w:hAnsiTheme="minorEastAsia" w:cs="Times New Roman" w:hint="eastAsia"/>
                <w:bCs/>
              </w:rPr>
              <w:t>Bit</w:t>
            </w:r>
            <w:r>
              <w:rPr>
                <w:rFonts w:ascii="Times New Roman" w:eastAsiaTheme="minorEastAsia" w:hAnsiTheme="minorEastAsia" w:cs="Times New Roman" w:hint="eastAsia"/>
                <w:bCs/>
              </w:rPr>
              <w:t>10</w:t>
            </w:r>
          </w:p>
          <w:p w14:paraId="27EA025C" w14:textId="77777777" w:rsidR="0063355E" w:rsidRPr="00011620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油烟传感器故障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AF1DD" w:themeFill="accent3" w:themeFillTint="33"/>
          </w:tcPr>
          <w:p w14:paraId="576952C5" w14:textId="77777777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7F04D1">
              <w:rPr>
                <w:rFonts w:ascii="Times New Roman" w:eastAsiaTheme="minorEastAsia" w:hAnsiTheme="minorEastAsia" w:cs="Times New Roman" w:hint="eastAsia"/>
                <w:bCs/>
              </w:rPr>
              <w:t>Bit</w:t>
            </w:r>
            <w:r>
              <w:rPr>
                <w:rFonts w:ascii="Times New Roman" w:eastAsiaTheme="minorEastAsia" w:hAnsiTheme="minorEastAsia" w:cs="Times New Roman" w:hint="eastAsia"/>
                <w:bCs/>
              </w:rPr>
              <w:t>9</w:t>
            </w:r>
          </w:p>
          <w:p w14:paraId="7E99371D" w14:textId="77777777" w:rsidR="0063355E" w:rsidRPr="00011620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推杆故障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AF1DD" w:themeFill="accent3" w:themeFillTint="33"/>
          </w:tcPr>
          <w:p w14:paraId="56E454C9" w14:textId="77777777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7F04D1">
              <w:rPr>
                <w:rFonts w:ascii="Times New Roman" w:eastAsiaTheme="minorEastAsia" w:hAnsiTheme="minorEastAsia" w:cs="Times New Roman" w:hint="eastAsia"/>
                <w:bCs/>
              </w:rPr>
              <w:t>Bit</w:t>
            </w:r>
            <w:r>
              <w:rPr>
                <w:rFonts w:ascii="Times New Roman" w:eastAsiaTheme="minorEastAsia" w:hAnsiTheme="minorEastAsia" w:cs="Times New Roman" w:hint="eastAsia"/>
                <w:bCs/>
              </w:rPr>
              <w:t>8</w:t>
            </w:r>
          </w:p>
          <w:p w14:paraId="10958999" w14:textId="77777777" w:rsidR="0063355E" w:rsidRPr="00011620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电机故障</w:t>
            </w:r>
          </w:p>
        </w:tc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53CC7F9C" w14:textId="77777777" w:rsidR="0063355E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数字越小优先级越高</w:t>
            </w:r>
          </w:p>
          <w:p w14:paraId="67485305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  <w:r>
              <w:rPr>
                <w:rFonts w:ascii="Times New Roman" w:eastAsiaTheme="minorEastAsia" w:hAnsi="Times New Roman" w:cs="Times New Roman" w:hint="eastAsia"/>
              </w:rPr>
              <w:t>：正常</w:t>
            </w:r>
          </w:p>
          <w:p w14:paraId="5CA5CE5E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1:</w:t>
            </w:r>
            <w:r>
              <w:rPr>
                <w:rFonts w:ascii="Times New Roman" w:eastAsiaTheme="minorEastAsia" w:hAnsi="Times New Roman" w:cs="Times New Roman" w:hint="eastAsia"/>
              </w:rPr>
              <w:t>故障</w:t>
            </w:r>
          </w:p>
        </w:tc>
      </w:tr>
      <w:tr w:rsidR="0063355E" w:rsidRPr="00B14B10" w14:paraId="58CD0BE0" w14:textId="77777777" w:rsidTr="0063355E">
        <w:trPr>
          <w:trHeight w:val="668"/>
        </w:trPr>
        <w:tc>
          <w:tcPr>
            <w:tcW w:w="101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CE28AC5" w14:textId="6AFCFC42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30</w:t>
            </w:r>
          </w:p>
        </w:tc>
        <w:tc>
          <w:tcPr>
            <w:tcW w:w="1272" w:type="dxa"/>
            <w:vMerge/>
            <w:tcBorders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9F293FD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4880" w:type="dxa"/>
            <w:gridSpan w:val="1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9A6F315" w14:textId="131A37CB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1085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4C851DC" w14:textId="77777777" w:rsidR="0063355E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7F04D1">
              <w:rPr>
                <w:rFonts w:ascii="Times New Roman" w:eastAsiaTheme="minorEastAsia" w:hAnsiTheme="minorEastAsia" w:cs="Times New Roman" w:hint="eastAsia"/>
                <w:bCs/>
              </w:rPr>
              <w:t>Bit</w:t>
            </w:r>
            <w:r>
              <w:rPr>
                <w:rFonts w:ascii="Times New Roman" w:eastAsiaTheme="minorEastAsia" w:hAnsiTheme="minorEastAsia" w:cs="Times New Roman" w:hint="eastAsia"/>
                <w:bCs/>
              </w:rPr>
              <w:t>2</w:t>
            </w:r>
          </w:p>
          <w:p w14:paraId="33F9279C" w14:textId="77777777" w:rsidR="0063355E" w:rsidRPr="00011620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烟灶联动故障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8C70446" w14:textId="41968CA6" w:rsidR="0063355E" w:rsidRDefault="0063355E" w:rsidP="0063355E">
            <w:pPr>
              <w:rPr>
                <w:ins w:id="44" w:author="曹明锋" w:date="2020-04-09T10:21:00Z"/>
                <w:rFonts w:ascii="Times New Roman" w:eastAsiaTheme="minorEastAsia" w:hAnsi="Times New Roman" w:cs="Times New Roman"/>
              </w:rPr>
            </w:pPr>
            <w:ins w:id="45" w:author="曹明锋" w:date="2020-04-09T10:21:00Z">
              <w:r w:rsidRPr="007F04D1">
                <w:rPr>
                  <w:rFonts w:ascii="Times New Roman" w:eastAsiaTheme="minorEastAsia" w:hAnsiTheme="minorEastAsia" w:cs="Times New Roman" w:hint="eastAsia"/>
                  <w:bCs/>
                </w:rPr>
                <w:t>Bit</w:t>
              </w:r>
              <w:r>
                <w:rPr>
                  <w:rFonts w:ascii="Times New Roman" w:eastAsiaTheme="minorEastAsia" w:hAnsiTheme="minorEastAsia" w:cs="Times New Roman" w:hint="eastAsia"/>
                  <w:bCs/>
                </w:rPr>
                <w:t>1</w:t>
              </w:r>
            </w:ins>
          </w:p>
          <w:p w14:paraId="78715878" w14:textId="77777777" w:rsidR="0063355E" w:rsidRPr="00011620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空气传感器故障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8DE0733" w14:textId="55FBB59D" w:rsidR="0063355E" w:rsidRDefault="0063355E" w:rsidP="0063355E">
            <w:pPr>
              <w:rPr>
                <w:ins w:id="46" w:author="曹明锋" w:date="2020-04-09T10:21:00Z"/>
                <w:rFonts w:ascii="Times New Roman" w:eastAsiaTheme="minorEastAsia" w:hAnsi="Times New Roman" w:cs="Times New Roman"/>
              </w:rPr>
            </w:pPr>
            <w:ins w:id="47" w:author="曹明锋" w:date="2020-04-09T10:21:00Z">
              <w:r w:rsidRPr="007F04D1">
                <w:rPr>
                  <w:rFonts w:ascii="Times New Roman" w:eastAsiaTheme="minorEastAsia" w:hAnsiTheme="minorEastAsia" w:cs="Times New Roman" w:hint="eastAsia"/>
                  <w:bCs/>
                </w:rPr>
                <w:t>Bit</w:t>
              </w:r>
              <w:r>
                <w:rPr>
                  <w:rFonts w:ascii="Times New Roman" w:eastAsiaTheme="minorEastAsia" w:hAnsiTheme="minorEastAsia" w:cs="Times New Roman" w:hint="eastAsia"/>
                  <w:bCs/>
                </w:rPr>
                <w:t>0</w:t>
              </w:r>
            </w:ins>
          </w:p>
          <w:p w14:paraId="2F5BFAC4" w14:textId="77777777" w:rsidR="0063355E" w:rsidRPr="00011620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声音传感器</w:t>
            </w:r>
            <w:r>
              <w:rPr>
                <w:rFonts w:ascii="Times New Roman" w:eastAsiaTheme="minorEastAsia" w:hAnsi="Times New Roman" w:cs="Times New Roman" w:hint="eastAsia"/>
              </w:rPr>
              <w:t>故障</w:t>
            </w:r>
          </w:p>
        </w:tc>
        <w:tc>
          <w:tcPr>
            <w:tcW w:w="905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76AFFEC0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3355E" w:rsidRPr="00B14B10" w14:paraId="43939BA3" w14:textId="77777777" w:rsidTr="0063355E">
        <w:trPr>
          <w:trHeight w:val="810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D4D8197" w14:textId="29C0E353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31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171694E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特殊功能</w:t>
            </w:r>
          </w:p>
        </w:tc>
        <w:tc>
          <w:tcPr>
            <w:tcW w:w="9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6E19AF1" w14:textId="77777777" w:rsidR="0063355E" w:rsidRPr="00011620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油烟传感器擦拭提醒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80205EF" w14:textId="24CFBBBB" w:rsidR="0063355E" w:rsidRPr="00011620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11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0AAA1BB" w14:textId="4E164F59" w:rsidR="0063355E" w:rsidRPr="00011620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D0B38CF" w14:textId="77777777" w:rsidR="0063355E" w:rsidRPr="00011620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降噪模块工作状态</w:t>
            </w:r>
          </w:p>
        </w:tc>
        <w:tc>
          <w:tcPr>
            <w:tcW w:w="9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28F27AE" w14:textId="77777777" w:rsidR="0063355E" w:rsidRPr="00011620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公共烟道拥堵状态</w:t>
            </w:r>
          </w:p>
        </w:tc>
        <w:tc>
          <w:tcPr>
            <w:tcW w:w="1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8F21251" w14:textId="77777777" w:rsidR="0063355E" w:rsidRPr="00011620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语音盒子供电状态</w:t>
            </w: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上报位</w:t>
            </w:r>
            <w:proofErr w:type="gramEnd"/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9B5964A" w14:textId="77777777" w:rsidR="0063355E" w:rsidRPr="00011620" w:rsidRDefault="0063355E" w:rsidP="0063355E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净化装置保养提醒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6536369" w14:textId="77777777" w:rsidR="0063355E" w:rsidRPr="00011620" w:rsidRDefault="0063355E" w:rsidP="0063355E">
            <w:pPr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风机保养提醒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38197468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1:</w:t>
            </w:r>
            <w:r w:rsidRPr="00011620">
              <w:rPr>
                <w:rFonts w:ascii="Times New Roman" w:eastAsiaTheme="minorEastAsia" w:hAnsi="Times New Roman" w:cs="Times New Roman"/>
              </w:rPr>
              <w:t>有效</w:t>
            </w:r>
          </w:p>
        </w:tc>
      </w:tr>
      <w:tr w:rsidR="0063355E" w:rsidRPr="00B14B10" w14:paraId="16CA38EB" w14:textId="77777777" w:rsidTr="0063355E">
        <w:trPr>
          <w:trHeight w:val="368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50054FD" w14:textId="4E0A3556" w:rsidR="0063355E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32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8C926B4" w14:textId="20CE2435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预留</w:t>
            </w:r>
          </w:p>
        </w:tc>
        <w:tc>
          <w:tcPr>
            <w:tcW w:w="871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57DEBB74" w14:textId="36E344BB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</w:tr>
      <w:tr w:rsidR="0063355E" w:rsidRPr="00B14B10" w14:paraId="4868DD40" w14:textId="77777777" w:rsidTr="0063355E">
        <w:trPr>
          <w:trHeight w:val="368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6F658CC" w14:textId="32FAA9A4" w:rsidR="0063355E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33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3B98A9D" w14:textId="526B78B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预留</w:t>
            </w:r>
          </w:p>
        </w:tc>
        <w:tc>
          <w:tcPr>
            <w:tcW w:w="871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50077037" w14:textId="47D08995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</w:tr>
      <w:tr w:rsidR="0063355E" w:rsidRPr="00B14B10" w14:paraId="1A76BD77" w14:textId="77777777" w:rsidTr="0063355E">
        <w:trPr>
          <w:trHeight w:val="133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D08F6EB" w14:textId="33B35C43" w:rsidR="0063355E" w:rsidRPr="00E1781B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34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BF57D85" w14:textId="77777777" w:rsidR="0063355E" w:rsidRPr="00E1781B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CRC</w:t>
            </w:r>
            <w:r>
              <w:rPr>
                <w:rFonts w:ascii="Times New Roman" w:eastAsiaTheme="minorEastAsia" w:hAnsi="Times New Roman" w:cs="Times New Roman"/>
              </w:rPr>
              <w:t>16-L</w:t>
            </w:r>
          </w:p>
        </w:tc>
        <w:tc>
          <w:tcPr>
            <w:tcW w:w="871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43DD4396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3355E" w:rsidRPr="00B14B10" w14:paraId="4B50F98A" w14:textId="77777777" w:rsidTr="0063355E">
        <w:trPr>
          <w:trHeight w:val="133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84F4E41" w14:textId="2FB60E46" w:rsidR="0063355E" w:rsidRPr="00E1781B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35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579ED26" w14:textId="77777777" w:rsidR="0063355E" w:rsidRPr="00E1781B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CRC</w:t>
            </w:r>
            <w:r>
              <w:rPr>
                <w:rFonts w:ascii="Times New Roman" w:eastAsiaTheme="minorEastAsia" w:hAnsi="Times New Roman" w:cs="Times New Roman"/>
              </w:rPr>
              <w:t>16-H</w:t>
            </w:r>
          </w:p>
        </w:tc>
        <w:tc>
          <w:tcPr>
            <w:tcW w:w="871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618BCD54" w14:textId="77777777" w:rsidR="0063355E" w:rsidRPr="00011620" w:rsidRDefault="0063355E" w:rsidP="0063355E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7C81FDCB" w14:textId="77777777" w:rsidR="001500DB" w:rsidRPr="00B14B10" w:rsidRDefault="001500DB" w:rsidP="00395C0B">
      <w:pPr>
        <w:pStyle w:val="10"/>
        <w:spacing w:line="360" w:lineRule="auto"/>
        <w:ind w:left="420" w:firstLine="480"/>
        <w:jc w:val="left"/>
        <w:rPr>
          <w:rFonts w:eastAsiaTheme="minorEastAsia"/>
          <w:sz w:val="24"/>
        </w:rPr>
        <w:sectPr w:rsidR="001500DB" w:rsidRPr="00B14B10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1F24CB5" w14:textId="09E53535" w:rsidR="001E0ADA" w:rsidRPr="00011620" w:rsidRDefault="00F01A41" w:rsidP="00832A91">
      <w:pPr>
        <w:pStyle w:val="a7"/>
        <w:numPr>
          <w:ilvl w:val="0"/>
          <w:numId w:val="15"/>
        </w:numPr>
        <w:spacing w:line="360" w:lineRule="auto"/>
        <w:ind w:firstLineChars="0"/>
        <w:jc w:val="left"/>
        <w:rPr>
          <w:rFonts w:ascii="Times New Roman" w:eastAsiaTheme="minorEastAsia" w:hAnsiTheme="minorEastAsia"/>
          <w:sz w:val="24"/>
          <w:szCs w:val="24"/>
        </w:rPr>
      </w:pPr>
      <w:r>
        <w:rPr>
          <w:rFonts w:ascii="Times New Roman" w:eastAsiaTheme="minorEastAsia" w:hAnsiTheme="minorEastAsia" w:hint="eastAsia"/>
          <w:sz w:val="24"/>
          <w:szCs w:val="24"/>
        </w:rPr>
        <w:lastRenderedPageBreak/>
        <w:t>WIFI</w:t>
      </w:r>
      <w:r>
        <w:rPr>
          <w:rFonts w:ascii="Times New Roman" w:eastAsiaTheme="minorEastAsia" w:hAnsiTheme="minorEastAsia" w:hint="eastAsia"/>
          <w:sz w:val="24"/>
          <w:szCs w:val="24"/>
        </w:rPr>
        <w:t>模块</w:t>
      </w:r>
      <w:r w:rsidR="00E443E7">
        <w:rPr>
          <w:rFonts w:ascii="Times New Roman" w:eastAsiaTheme="minorEastAsia" w:hAnsiTheme="minorEastAsia" w:hint="eastAsia"/>
          <w:sz w:val="24"/>
          <w:szCs w:val="24"/>
        </w:rPr>
        <w:t>应答主机数据</w:t>
      </w:r>
      <w:r w:rsidR="00DA462A" w:rsidRPr="00011620">
        <w:rPr>
          <w:rFonts w:ascii="Times New Roman" w:eastAsiaTheme="minorEastAsia" w:hAnsiTheme="minorEastAsia" w:hint="eastAsia"/>
          <w:sz w:val="24"/>
          <w:szCs w:val="24"/>
        </w:rPr>
        <w:t>：</w:t>
      </w:r>
    </w:p>
    <w:tbl>
      <w:tblPr>
        <w:tblW w:w="11000" w:type="dxa"/>
        <w:tblInd w:w="-1340" w:type="dxa"/>
        <w:tblLayout w:type="fixed"/>
        <w:tblLook w:val="04A0" w:firstRow="1" w:lastRow="0" w:firstColumn="1" w:lastColumn="0" w:noHBand="0" w:noVBand="1"/>
      </w:tblPr>
      <w:tblGrid>
        <w:gridCol w:w="959"/>
        <w:gridCol w:w="1481"/>
        <w:gridCol w:w="850"/>
        <w:gridCol w:w="90"/>
        <w:gridCol w:w="902"/>
        <w:gridCol w:w="38"/>
        <w:gridCol w:w="839"/>
        <w:gridCol w:w="101"/>
        <w:gridCol w:w="859"/>
        <w:gridCol w:w="81"/>
        <w:gridCol w:w="879"/>
        <w:gridCol w:w="61"/>
        <w:gridCol w:w="899"/>
        <w:gridCol w:w="41"/>
        <w:gridCol w:w="919"/>
        <w:gridCol w:w="21"/>
        <w:gridCol w:w="940"/>
        <w:gridCol w:w="1040"/>
      </w:tblGrid>
      <w:tr w:rsidR="001F2BED" w:rsidRPr="00065028" w14:paraId="1BF125A2" w14:textId="77777777" w:rsidTr="001F2BED">
        <w:trPr>
          <w:trHeight w:val="312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7758E3F" w14:textId="77777777" w:rsidR="001F2BED" w:rsidRPr="00065028" w:rsidRDefault="001F2BED" w:rsidP="00065028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65028">
              <w:rPr>
                <w:rFonts w:ascii="Times New Roman" w:eastAsiaTheme="minorEastAsia" w:hAnsiTheme="minorEastAsia" w:cs="Times New Roman"/>
              </w:rPr>
              <w:t>字节号</w:t>
            </w:r>
          </w:p>
        </w:tc>
        <w:tc>
          <w:tcPr>
            <w:tcW w:w="14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3DF0691" w14:textId="77777777" w:rsidR="001F2BED" w:rsidRPr="00065028" w:rsidRDefault="001F2BED" w:rsidP="00065028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65028">
              <w:rPr>
                <w:rFonts w:ascii="Times New Roman" w:eastAsiaTheme="minorEastAsia" w:hAnsiTheme="minorEastAsia" w:cs="Times New Roman"/>
              </w:rPr>
              <w:t>名称</w:t>
            </w: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E0BAFEF" w14:textId="77777777" w:rsidR="001F2BED" w:rsidRPr="00065028" w:rsidRDefault="001F2BED" w:rsidP="00065028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65028">
              <w:rPr>
                <w:rFonts w:ascii="Times New Roman" w:eastAsiaTheme="minorEastAsia" w:hAnsiTheme="minorEastAsia" w:cs="Times New Roman"/>
              </w:rPr>
              <w:t>数据定义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16933B2" w14:textId="77777777" w:rsidR="001F2BED" w:rsidRPr="00065028" w:rsidRDefault="001F2BED" w:rsidP="00065028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65028">
              <w:rPr>
                <w:rFonts w:ascii="Times New Roman" w:eastAsiaTheme="minorEastAsia" w:hAnsiTheme="minorEastAsia" w:cs="Times New Roman"/>
              </w:rPr>
              <w:t>说明</w:t>
            </w:r>
          </w:p>
        </w:tc>
      </w:tr>
      <w:tr w:rsidR="001F2BED" w:rsidRPr="00065028" w14:paraId="60113C18" w14:textId="77777777" w:rsidTr="001F2BED">
        <w:trPr>
          <w:trHeight w:val="288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D3D75E5" w14:textId="77777777" w:rsidR="001F2BED" w:rsidRPr="00065028" w:rsidRDefault="001F2BED" w:rsidP="00065028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4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9E094F5" w14:textId="77777777" w:rsidR="001F2BED" w:rsidRPr="00065028" w:rsidRDefault="001F2BED" w:rsidP="00065028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7BF286A" w14:textId="77777777" w:rsidR="001F2BED" w:rsidRPr="00065028" w:rsidRDefault="001F2BED" w:rsidP="00065028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65028">
              <w:rPr>
                <w:rFonts w:ascii="Times New Roman" w:eastAsiaTheme="minorEastAsia" w:hAnsi="Times New Roman" w:cs="Times New Roman"/>
              </w:rPr>
              <w:t>BIT7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B7E20D5" w14:textId="77777777" w:rsidR="001F2BED" w:rsidRPr="00065028" w:rsidRDefault="001F2BED" w:rsidP="00065028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65028">
              <w:rPr>
                <w:rFonts w:ascii="Times New Roman" w:eastAsiaTheme="minorEastAsia" w:hAnsi="Times New Roman" w:cs="Times New Roman"/>
              </w:rPr>
              <w:t>BIT6</w:t>
            </w:r>
          </w:p>
        </w:tc>
        <w:tc>
          <w:tcPr>
            <w:tcW w:w="8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0BE594E" w14:textId="77777777" w:rsidR="001F2BED" w:rsidRPr="00065028" w:rsidRDefault="001F2BED" w:rsidP="00065028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65028">
              <w:rPr>
                <w:rFonts w:ascii="Times New Roman" w:eastAsiaTheme="minorEastAsia" w:hAnsi="Times New Roman" w:cs="Times New Roman"/>
              </w:rPr>
              <w:t>BIT5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174DB94" w14:textId="77777777" w:rsidR="001F2BED" w:rsidRPr="00065028" w:rsidRDefault="001F2BED" w:rsidP="00065028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65028">
              <w:rPr>
                <w:rFonts w:ascii="Times New Roman" w:eastAsiaTheme="minorEastAsia" w:hAnsi="Times New Roman" w:cs="Times New Roman"/>
              </w:rPr>
              <w:t>BIT4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B18993A" w14:textId="77777777" w:rsidR="001F2BED" w:rsidRPr="00065028" w:rsidRDefault="001F2BED" w:rsidP="00065028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65028">
              <w:rPr>
                <w:rFonts w:ascii="Times New Roman" w:eastAsiaTheme="minorEastAsia" w:hAnsi="Times New Roman" w:cs="Times New Roman"/>
              </w:rPr>
              <w:t>BIT3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9BB2574" w14:textId="77777777" w:rsidR="001F2BED" w:rsidRPr="00065028" w:rsidRDefault="001F2BED" w:rsidP="00065028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65028">
              <w:rPr>
                <w:rFonts w:ascii="Times New Roman" w:eastAsiaTheme="minorEastAsia" w:hAnsi="Times New Roman" w:cs="Times New Roman"/>
              </w:rPr>
              <w:t>BIT2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B98B5BE" w14:textId="77777777" w:rsidR="001F2BED" w:rsidRPr="00065028" w:rsidRDefault="001F2BED" w:rsidP="00065028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65028">
              <w:rPr>
                <w:rFonts w:ascii="Times New Roman" w:eastAsiaTheme="minorEastAsia" w:hAnsi="Times New Roman" w:cs="Times New Roman"/>
              </w:rPr>
              <w:t>BIT1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C813BBA" w14:textId="77777777" w:rsidR="001F2BED" w:rsidRPr="00065028" w:rsidRDefault="001F2BED" w:rsidP="00065028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65028">
              <w:rPr>
                <w:rFonts w:ascii="Times New Roman" w:eastAsiaTheme="minorEastAsia" w:hAnsi="Times New Roman" w:cs="Times New Roman"/>
              </w:rPr>
              <w:t>BIT0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4DD123A" w14:textId="77777777" w:rsidR="001F2BED" w:rsidRPr="00065028" w:rsidRDefault="001F2BED" w:rsidP="00065028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FB5086" w:rsidRPr="00065028" w14:paraId="2E11CB85" w14:textId="77777777" w:rsidTr="00FB5086">
        <w:trPr>
          <w:trHeight w:val="308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03B5CD5" w14:textId="77777777" w:rsidR="00FB5086" w:rsidRPr="00E1781B" w:rsidRDefault="00FB5086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 w:rsidRPr="00E1781B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065115F" w14:textId="77777777" w:rsidR="00FB5086" w:rsidRPr="00E1781B" w:rsidRDefault="00FB5086" w:rsidP="00FB5086">
            <w:pPr>
              <w:jc w:val="center"/>
              <w:rPr>
                <w:rFonts w:ascii="Times New Roman" w:eastAsiaTheme="minorEastAsia" w:hAnsiTheme="minorEastAsia" w:cs="Times New Roman"/>
              </w:rPr>
            </w:pPr>
            <w:proofErr w:type="gramStart"/>
            <w:r>
              <w:rPr>
                <w:rFonts w:ascii="Times New Roman" w:eastAsiaTheme="minorEastAsia" w:hAnsiTheme="minorEastAsia" w:cs="Times New Roman" w:hint="eastAsia"/>
              </w:rPr>
              <w:t>帧</w:t>
            </w:r>
            <w:r>
              <w:rPr>
                <w:rFonts w:ascii="Times New Roman" w:eastAsiaTheme="minorEastAsia" w:hAnsiTheme="minorEastAsia" w:cs="Times New Roman"/>
              </w:rPr>
              <w:t>头</w:t>
            </w:r>
            <w:proofErr w:type="gramEnd"/>
            <w:r>
              <w:rPr>
                <w:rFonts w:ascii="Times New Roman" w:eastAsiaTheme="minorEastAsia" w:hAnsiTheme="minorEastAsia" w:cs="Times New Roman" w:hint="eastAsia"/>
              </w:rPr>
              <w:t>1</w:t>
            </w: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14:paraId="505859FA" w14:textId="77777777" w:rsidR="00FB5086" w:rsidRPr="00E1781B" w:rsidRDefault="00FB5086" w:rsidP="00FB508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xF4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880BE4F" w14:textId="77777777" w:rsidR="00FB5086" w:rsidRPr="00E1781B" w:rsidRDefault="00FB5086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FB5086" w:rsidRPr="00065028" w14:paraId="3FBAE275" w14:textId="77777777" w:rsidTr="00FB5086">
        <w:trPr>
          <w:trHeight w:val="308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BB97997" w14:textId="77777777" w:rsidR="00FB5086" w:rsidRPr="00E1781B" w:rsidRDefault="00FB5086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Byte1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57A929D" w14:textId="77777777" w:rsidR="00FB5086" w:rsidRPr="00E1781B" w:rsidRDefault="00FB5086" w:rsidP="00FB5086">
            <w:pPr>
              <w:jc w:val="center"/>
              <w:rPr>
                <w:rFonts w:ascii="Times New Roman" w:eastAsiaTheme="minorEastAsia" w:hAnsiTheme="minorEastAsia" w:cs="Times New Roman"/>
              </w:rPr>
            </w:pPr>
            <w:proofErr w:type="gramStart"/>
            <w:r>
              <w:rPr>
                <w:rFonts w:ascii="Times New Roman" w:eastAsiaTheme="minorEastAsia" w:hAnsiTheme="minorEastAsia" w:cs="Times New Roman" w:hint="eastAsia"/>
              </w:rPr>
              <w:t>帧</w:t>
            </w:r>
            <w:r>
              <w:rPr>
                <w:rFonts w:ascii="Times New Roman" w:eastAsiaTheme="minorEastAsia" w:hAnsiTheme="minorEastAsia" w:cs="Times New Roman"/>
              </w:rPr>
              <w:t>头</w:t>
            </w:r>
            <w:proofErr w:type="gramEnd"/>
            <w:r>
              <w:rPr>
                <w:rFonts w:ascii="Times New Roman" w:eastAsiaTheme="minorEastAsia" w:hAnsiTheme="minorEastAsia" w:cs="Times New Roman" w:hint="eastAsia"/>
              </w:rPr>
              <w:t>2</w:t>
            </w: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14:paraId="1A575526" w14:textId="77777777" w:rsidR="00FB5086" w:rsidRPr="00E1781B" w:rsidRDefault="00FB5086" w:rsidP="00FB508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xF5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36A4A8E" w14:textId="77777777" w:rsidR="00FB5086" w:rsidRPr="00E1781B" w:rsidRDefault="00FB5086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FB5086" w:rsidRPr="00065028" w14:paraId="339B97F9" w14:textId="77777777" w:rsidTr="00FB5086">
        <w:trPr>
          <w:trHeight w:val="308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F8E772B" w14:textId="77777777" w:rsidR="00FB5086" w:rsidRPr="00E1781B" w:rsidRDefault="00FB5086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Byte2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77EB691" w14:textId="77777777" w:rsidR="00FB5086" w:rsidRPr="00E1781B" w:rsidRDefault="00FB5086" w:rsidP="00FB5086">
            <w:pPr>
              <w:jc w:val="center"/>
              <w:rPr>
                <w:rFonts w:ascii="Times New Roman" w:eastAsiaTheme="minorEastAsia" w:hAnsiTheme="minorEastAsia" w:cs="Times New Roman"/>
              </w:rPr>
            </w:pPr>
            <w:r>
              <w:rPr>
                <w:rFonts w:ascii="Times New Roman" w:eastAsiaTheme="minorEastAsia" w:hAnsiTheme="minorEastAsia" w:cs="Times New Roman" w:hint="eastAsia"/>
              </w:rPr>
              <w:t>长度</w:t>
            </w: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14:paraId="732E9B95" w14:textId="459B1132" w:rsidR="00FB5086" w:rsidRPr="00E1781B" w:rsidRDefault="00FB5086" w:rsidP="00FB508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0x</w:t>
            </w:r>
            <w:r w:rsidR="003C09E5">
              <w:rPr>
                <w:rFonts w:ascii="Times New Roman" w:eastAsiaTheme="minorEastAsia" w:hAnsi="Times New Roman" w:cs="Times New Roman"/>
              </w:rPr>
              <w:t>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E13AB32" w14:textId="77777777" w:rsidR="00FB5086" w:rsidRPr="00E1781B" w:rsidRDefault="00FB5086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FB5086" w:rsidRPr="00065028" w14:paraId="51682586" w14:textId="77777777" w:rsidTr="00FB5086">
        <w:trPr>
          <w:trHeight w:val="308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321FA21" w14:textId="77777777" w:rsidR="00FB5086" w:rsidRPr="00E1781B" w:rsidRDefault="00FB5086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Byte3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7985B98C" w14:textId="77777777" w:rsidR="00FB5086" w:rsidRPr="00E1781B" w:rsidRDefault="00FB5086" w:rsidP="00FB5086">
            <w:pPr>
              <w:jc w:val="center"/>
              <w:rPr>
                <w:rFonts w:ascii="Times New Roman" w:eastAsiaTheme="minorEastAsia" w:hAnsiTheme="minorEastAsia" w:cs="Times New Roman"/>
              </w:rPr>
            </w:pPr>
            <w:r>
              <w:rPr>
                <w:rFonts w:ascii="Times New Roman" w:eastAsiaTheme="minorEastAsia" w:hAnsiTheme="minorEastAsia" w:cs="Times New Roman" w:hint="eastAsia"/>
              </w:rPr>
              <w:t>命令</w:t>
            </w: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14:paraId="1A2C2FEA" w14:textId="77777777" w:rsidR="00FB5086" w:rsidRPr="00E1781B" w:rsidRDefault="00FB5086" w:rsidP="00FB508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0x</w:t>
            </w:r>
            <w:r>
              <w:rPr>
                <w:rFonts w:ascii="Times New Roman" w:eastAsiaTheme="minorEastAsia" w:hAnsi="Times New Roman" w:cs="Times New Roman"/>
              </w:rPr>
              <w:t>02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C36E7D2" w14:textId="77777777" w:rsidR="00FB5086" w:rsidRPr="00E1781B" w:rsidRDefault="00FB5086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FB5086" w:rsidRPr="00065028" w14:paraId="1F5A7507" w14:textId="77777777" w:rsidTr="00FB5086">
        <w:trPr>
          <w:trHeight w:val="308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3747566" w14:textId="77777777" w:rsidR="00FB5086" w:rsidRPr="00E1781B" w:rsidRDefault="00FB5086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Byte4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45C89D3A" w14:textId="77777777" w:rsidR="00FB5086" w:rsidRDefault="00FB5086" w:rsidP="00FB5086">
            <w:pPr>
              <w:jc w:val="center"/>
              <w:rPr>
                <w:rFonts w:ascii="Times New Roman" w:eastAsiaTheme="minorEastAsia" w:hAnsiTheme="minorEastAsia" w:cs="Times New Roman"/>
              </w:rPr>
            </w:pPr>
            <w:r>
              <w:rPr>
                <w:rFonts w:ascii="Times New Roman" w:eastAsiaTheme="minorEastAsia" w:hAnsiTheme="minorEastAsia" w:cs="Times New Roman" w:hint="eastAsia"/>
              </w:rPr>
              <w:t>地址</w:t>
            </w: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</w:tcPr>
          <w:p w14:paraId="3C448560" w14:textId="31073BE3" w:rsidR="00FB5086" w:rsidRPr="00E1781B" w:rsidRDefault="00FB5086" w:rsidP="00FB508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xC</w:t>
            </w:r>
            <w:r w:rsidR="003C09E5"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BBD7C68" w14:textId="77777777" w:rsidR="00FB5086" w:rsidRPr="00E1781B" w:rsidRDefault="00FB5086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F60F46" w:rsidRPr="00065028" w14:paraId="5A2A4B72" w14:textId="77777777" w:rsidTr="00CC634A">
        <w:trPr>
          <w:trHeight w:val="308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980E985" w14:textId="19F85BC5" w:rsidR="00F60F46" w:rsidRDefault="00653B30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 w:rsidR="000603C4">
              <w:rPr>
                <w:rFonts w:ascii="Times New Roman" w:eastAsiaTheme="minorEastAsia" w:hAnsi="Times New Roman" w:cs="Times New Roman" w:hint="eastAsia"/>
              </w:rPr>
              <w:t>5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18B48F7" w14:textId="34067057" w:rsidR="00F60F46" w:rsidRPr="00065028" w:rsidRDefault="00F60F46" w:rsidP="00FB5086">
            <w:pPr>
              <w:jc w:val="center"/>
              <w:rPr>
                <w:rFonts w:ascii="Times New Roman" w:eastAsiaTheme="minorEastAsia" w:hAnsiTheme="minorEastAsia" w:cs="Times New Roman"/>
              </w:rPr>
            </w:pPr>
            <w:r w:rsidRPr="00F60F46">
              <w:rPr>
                <w:rFonts w:ascii="Times New Roman" w:eastAsiaTheme="minorEastAsia" w:hAnsiTheme="minorEastAsia" w:cs="Times New Roman" w:hint="eastAsia"/>
              </w:rPr>
              <w:t>状态变化指示位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0DBE8382" w14:textId="263AF631" w:rsidR="00F60F46" w:rsidRPr="00065028" w:rsidRDefault="000603C4" w:rsidP="00FB508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60C7BDE8" w14:textId="23C664B9" w:rsidR="00F60F46" w:rsidRPr="00065028" w:rsidRDefault="00E750C8" w:rsidP="00FB508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69CD6983" w14:textId="056F16D4" w:rsidR="00F60F46" w:rsidRPr="00065028" w:rsidRDefault="00D549B6" w:rsidP="00FB5086">
            <w:pPr>
              <w:rPr>
                <w:rFonts w:ascii="Times New Roman" w:eastAsiaTheme="minorEastAsia" w:hAnsi="Times New Roman" w:cs="Times New Roman"/>
              </w:rPr>
            </w:pPr>
            <w:r w:rsidRPr="00F60F46">
              <w:rPr>
                <w:rFonts w:ascii="Times New Roman" w:eastAsiaTheme="minorEastAsia" w:hAnsi="Times New Roman" w:cs="Times New Roman" w:hint="eastAsia"/>
              </w:rPr>
              <w:t>风量标志指示位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0855A694" w14:textId="22195654" w:rsidR="00F60F46" w:rsidRPr="00065028" w:rsidRDefault="00D549B6" w:rsidP="00FB5086">
            <w:pPr>
              <w:rPr>
                <w:rFonts w:ascii="Times New Roman" w:eastAsiaTheme="minorEastAsia" w:hAnsi="Times New Roman" w:cs="Times New Roman"/>
              </w:rPr>
            </w:pPr>
            <w:r w:rsidRPr="00F60F46">
              <w:rPr>
                <w:rFonts w:ascii="Times New Roman" w:eastAsiaTheme="minorEastAsia" w:hAnsi="Times New Roman" w:cs="Times New Roman" w:hint="eastAsia"/>
              </w:rPr>
              <w:t>档位动作标志指示位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58E42307" w14:textId="118DE607" w:rsidR="00F60F46" w:rsidRPr="00065028" w:rsidRDefault="00D549B6" w:rsidP="00FB508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hint="eastAsia"/>
                <w:color w:val="000000" w:themeColor="text1"/>
              </w:rPr>
              <w:t>设定延时功能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4320A447" w14:textId="20D55CA4" w:rsidR="00F60F46" w:rsidRPr="00065028" w:rsidRDefault="00D549B6" w:rsidP="00FB5086">
            <w:pPr>
              <w:rPr>
                <w:rFonts w:ascii="Times New Roman" w:eastAsiaTheme="minorEastAsia" w:hAnsi="Times New Roman" w:cs="Times New Roman"/>
              </w:rPr>
            </w:pPr>
            <w:r w:rsidRPr="00F60F46">
              <w:rPr>
                <w:rFonts w:ascii="Times New Roman" w:eastAsiaTheme="minorEastAsia" w:hAnsi="Times New Roman" w:cs="Times New Roman" w:hint="eastAsia"/>
              </w:rPr>
              <w:t>照明动作标志指示位</w:t>
            </w:r>
          </w:p>
        </w:tc>
        <w:tc>
          <w:tcPr>
            <w:tcW w:w="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564AFE60" w14:textId="54A7F0AB" w:rsidR="00F60F46" w:rsidRPr="00065028" w:rsidRDefault="00D549B6" w:rsidP="00FB5086">
            <w:pPr>
              <w:rPr>
                <w:rFonts w:ascii="Times New Roman" w:eastAsiaTheme="minorEastAsia" w:hAnsi="Times New Roman" w:cs="Times New Roman"/>
              </w:rPr>
            </w:pPr>
            <w:r w:rsidRPr="00F60F46">
              <w:rPr>
                <w:rFonts w:ascii="Times New Roman" w:eastAsiaTheme="minorEastAsia" w:hAnsi="Times New Roman" w:cs="Times New Roman" w:hint="eastAsia"/>
              </w:rPr>
              <w:t>模式变化动作标志指示位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477B07AB" w14:textId="3EE37134" w:rsidR="00F60F46" w:rsidRPr="00065028" w:rsidRDefault="00D549B6" w:rsidP="00FB5086">
            <w:pPr>
              <w:rPr>
                <w:rFonts w:ascii="Times New Roman" w:eastAsiaTheme="minorEastAsia" w:hAnsi="Times New Roman" w:cs="Times New Roman"/>
              </w:rPr>
            </w:pPr>
            <w:r w:rsidRPr="00F60F46">
              <w:rPr>
                <w:rFonts w:ascii="Times New Roman" w:eastAsiaTheme="minorEastAsia" w:hAnsi="Times New Roman" w:cs="Times New Roman" w:hint="eastAsia"/>
              </w:rPr>
              <w:t>开关机动作标志指示位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5E20017" w14:textId="77777777" w:rsidR="00F60F46" w:rsidRPr="00065028" w:rsidRDefault="00F60F46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603C4" w:rsidRPr="00065028" w14:paraId="471A9554" w14:textId="77777777" w:rsidTr="00FB5086">
        <w:trPr>
          <w:trHeight w:val="308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C485FD0" w14:textId="057B0521" w:rsidR="000603C4" w:rsidRPr="00065028" w:rsidRDefault="000603C4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6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F909956" w14:textId="77777777" w:rsidR="000603C4" w:rsidRPr="00065028" w:rsidRDefault="000603C4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065028">
              <w:rPr>
                <w:rFonts w:ascii="Times New Roman" w:eastAsiaTheme="minorEastAsia" w:hAnsiTheme="minorEastAsia" w:cs="Times New Roman"/>
              </w:rPr>
              <w:t>开关状态</w:t>
            </w: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59574BF0" w14:textId="4FD87453" w:rsidR="000603C4" w:rsidRPr="00065028" w:rsidRDefault="000603C4" w:rsidP="00FB5086">
            <w:pPr>
              <w:rPr>
                <w:rFonts w:ascii="Times New Roman" w:eastAsiaTheme="minorEastAsia" w:hAnsi="Times New Roman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0x01:</w:t>
            </w:r>
            <w:r>
              <w:rPr>
                <w:rFonts w:ascii="Times New Roman" w:eastAsiaTheme="minorEastAsia" w:hAnsi="Times New Roman" w:cs="Times New Roman" w:hint="eastAsia"/>
              </w:rPr>
              <w:t>关机</w:t>
            </w:r>
            <w:r w:rsidRPr="00011620">
              <w:rPr>
                <w:rFonts w:ascii="Times New Roman" w:eastAsiaTheme="minorEastAsia" w:hAnsi="Times New Roman" w:cs="Times New Roman"/>
              </w:rPr>
              <w:t>模式</w:t>
            </w:r>
            <w:r>
              <w:rPr>
                <w:rFonts w:ascii="Times New Roman" w:eastAsiaTheme="minorEastAsia" w:hAnsi="Times New Roman" w:cs="Times New Roman"/>
              </w:rPr>
              <w:t xml:space="preserve">      </w:t>
            </w:r>
            <w:r w:rsidRPr="00011620">
              <w:rPr>
                <w:rFonts w:ascii="Times New Roman" w:eastAsiaTheme="minorEastAsia" w:hAnsi="Times New Roman" w:cs="Times New Roman"/>
              </w:rPr>
              <w:t>0x02:</w:t>
            </w:r>
            <w:r w:rsidRPr="00011620">
              <w:rPr>
                <w:rFonts w:ascii="Times New Roman" w:eastAsiaTheme="minorEastAsia" w:hAnsi="Times New Roman" w:cs="Times New Roman"/>
              </w:rPr>
              <w:t>开机模式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5090BE9" w14:textId="77777777" w:rsidR="000603C4" w:rsidRPr="00065028" w:rsidRDefault="000603C4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603C4" w:rsidRPr="00065028" w14:paraId="11C28036" w14:textId="77777777" w:rsidTr="00CC634A">
        <w:trPr>
          <w:trHeight w:val="308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1DF8D62" w14:textId="67A7236C" w:rsidR="000603C4" w:rsidRPr="00065028" w:rsidRDefault="000603C4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7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583FC895" w14:textId="77D2FC69" w:rsidR="000603C4" w:rsidRPr="00F60F46" w:rsidRDefault="000603C4" w:rsidP="00FB5086">
            <w:pPr>
              <w:jc w:val="center"/>
              <w:rPr>
                <w:rFonts w:ascii="Times New Roman" w:eastAsiaTheme="minorEastAsia" w:hAnsiTheme="minorEastAsia" w:cs="Times New Roman"/>
              </w:rPr>
            </w:pPr>
            <w:r w:rsidRPr="00F60F46">
              <w:rPr>
                <w:rFonts w:ascii="Times New Roman" w:eastAsiaTheme="minorEastAsia" w:hAnsiTheme="minorEastAsia" w:cs="Times New Roman" w:hint="eastAsia"/>
              </w:rPr>
              <w:t>工作模式</w:t>
            </w: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4C4E8FA1" w14:textId="409B6641" w:rsidR="000603C4" w:rsidRPr="00F60F46" w:rsidRDefault="000603C4" w:rsidP="00FB5086">
            <w:pPr>
              <w:rPr>
                <w:rFonts w:ascii="Times New Roman" w:eastAsiaTheme="minorEastAsia" w:hAnsiTheme="minorEastAsia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0x00:</w:t>
            </w:r>
            <w:r w:rsidRPr="00011620">
              <w:rPr>
                <w:rFonts w:ascii="Times New Roman" w:eastAsiaTheme="minorEastAsia" w:hAnsi="Times New Roman" w:cs="Times New Roman"/>
              </w:rPr>
              <w:t>默认</w:t>
            </w:r>
            <w:r w:rsidRPr="00011620">
              <w:rPr>
                <w:rFonts w:ascii="Times New Roman" w:eastAsiaTheme="minorEastAsia" w:hAnsi="Times New Roman" w:cs="Times New Roman"/>
              </w:rPr>
              <w:t xml:space="preserve">      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 w:rsidRPr="00011620">
              <w:rPr>
                <w:rFonts w:ascii="Times New Roman" w:eastAsiaTheme="minorEastAsia" w:hAnsi="Times New Roman" w:cs="Times New Roman"/>
              </w:rPr>
              <w:t>0x01:</w:t>
            </w:r>
            <w:r w:rsidRPr="00011620">
              <w:rPr>
                <w:rFonts w:ascii="Times New Roman" w:eastAsiaTheme="minorEastAsia" w:hAnsi="Times New Roman" w:cs="Times New Roman"/>
              </w:rPr>
              <w:t>手动模式</w:t>
            </w:r>
            <w:r w:rsidRPr="00011620">
              <w:rPr>
                <w:rFonts w:ascii="Times New Roman" w:eastAsiaTheme="minorEastAsia" w:hAnsi="Times New Roman" w:cs="Times New Roman"/>
              </w:rPr>
              <w:t xml:space="preserve">    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 w:rsidRPr="00011620">
              <w:rPr>
                <w:rFonts w:ascii="Times New Roman" w:eastAsiaTheme="minorEastAsia" w:hAnsi="Times New Roman" w:cs="Times New Roman"/>
              </w:rPr>
              <w:t>0x02:</w:t>
            </w:r>
            <w:r w:rsidRPr="00011620">
              <w:rPr>
                <w:rFonts w:ascii="Times New Roman" w:eastAsiaTheme="minorEastAsia" w:hAnsi="Times New Roman" w:cs="Times New Roman"/>
              </w:rPr>
              <w:t>自动巡航模式</w:t>
            </w:r>
            <w:r w:rsidRPr="00011620">
              <w:rPr>
                <w:rFonts w:ascii="Times New Roman" w:eastAsiaTheme="minorEastAsia" w:hAnsi="Times New Roman" w:cs="Times New Roman"/>
              </w:rPr>
              <w:t xml:space="preserve">    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 w:rsidRPr="00011620">
              <w:rPr>
                <w:rFonts w:ascii="Times New Roman" w:eastAsiaTheme="minorEastAsia" w:hAnsi="Times New Roman" w:cs="Times New Roman"/>
              </w:rPr>
              <w:t>0x03:</w:t>
            </w:r>
            <w:r w:rsidRPr="00011620">
              <w:rPr>
                <w:rFonts w:ascii="Times New Roman" w:eastAsiaTheme="minorEastAsia" w:hAnsi="Times New Roman" w:cs="Times New Roman"/>
              </w:rPr>
              <w:t>空气管家模式</w:t>
            </w:r>
            <w:r w:rsidRPr="00011620">
              <w:rPr>
                <w:rFonts w:ascii="Times New Roman" w:eastAsiaTheme="minorEastAsia" w:hAnsi="Times New Roman" w:cs="Times New Roman"/>
              </w:rPr>
              <w:t xml:space="preserve">   0x04:</w:t>
            </w:r>
            <w:r w:rsidRPr="00011620">
              <w:rPr>
                <w:rFonts w:ascii="Times New Roman" w:eastAsiaTheme="minorEastAsia" w:hAnsi="Times New Roman" w:cs="Times New Roman"/>
              </w:rPr>
              <w:t>清洁模式</w:t>
            </w:r>
            <w:r w:rsidRPr="00011620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 w:rsidRPr="00011620">
              <w:rPr>
                <w:rFonts w:ascii="Times New Roman" w:eastAsiaTheme="minorEastAsia" w:hAnsi="Times New Roman" w:cs="Times New Roman"/>
              </w:rPr>
              <w:t xml:space="preserve"> 0x05:</w:t>
            </w:r>
            <w:r w:rsidRPr="00011620">
              <w:rPr>
                <w:rFonts w:ascii="Times New Roman" w:eastAsiaTheme="minorEastAsia" w:hAnsi="Times New Roman" w:cs="Times New Roman"/>
              </w:rPr>
              <w:t>强制最大</w:t>
            </w:r>
            <w:proofErr w:type="gramStart"/>
            <w:r w:rsidRPr="00011620">
              <w:rPr>
                <w:rFonts w:ascii="Times New Roman" w:eastAsiaTheme="minorEastAsia" w:hAnsi="Times New Roman" w:cs="Times New Roman"/>
              </w:rPr>
              <w:t>档</w:t>
            </w:r>
            <w:proofErr w:type="gramEnd"/>
            <w:r w:rsidRPr="00011620">
              <w:rPr>
                <w:rFonts w:ascii="Times New Roman" w:eastAsiaTheme="minorEastAsia" w:hAnsi="Times New Roman" w:cs="Times New Roman"/>
              </w:rPr>
              <w:t xml:space="preserve">    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     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CE9006E" w14:textId="77777777" w:rsidR="000603C4" w:rsidRPr="00065028" w:rsidRDefault="000603C4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603C4" w:rsidRPr="00065028" w14:paraId="51A98D72" w14:textId="77777777" w:rsidTr="00CC634A">
        <w:trPr>
          <w:trHeight w:val="3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5F768E6" w14:textId="1206CD1D" w:rsidR="000603C4" w:rsidRDefault="000603C4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8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F8005C4" w14:textId="0DCC14CB" w:rsidR="000603C4" w:rsidRPr="00F60F46" w:rsidRDefault="000603C4" w:rsidP="00FB5086">
            <w:pPr>
              <w:jc w:val="center"/>
              <w:rPr>
                <w:rFonts w:ascii="Times New Roman" w:eastAsiaTheme="minorEastAsia" w:hAnsiTheme="minorEastAsia" w:cs="Times New Roman"/>
              </w:rPr>
            </w:pPr>
            <w:r w:rsidRPr="00065028">
              <w:rPr>
                <w:rFonts w:ascii="Times New Roman" w:eastAsiaTheme="minorEastAsia" w:hAnsiTheme="minorEastAsia" w:cs="Times New Roman"/>
              </w:rPr>
              <w:t>照明</w:t>
            </w: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0D69EB40" w14:textId="59E8F201" w:rsidR="000603C4" w:rsidRPr="00F60F46" w:rsidRDefault="000603C4" w:rsidP="00CC634A">
            <w:pPr>
              <w:rPr>
                <w:rFonts w:ascii="Times New Roman" w:eastAsiaTheme="minorEastAsia" w:hAnsiTheme="minorEastAsia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0x00</w:t>
            </w:r>
            <w:r w:rsidRPr="00011620">
              <w:rPr>
                <w:rFonts w:ascii="Times New Roman" w:eastAsiaTheme="minorEastAsia" w:hAnsi="Times New Roman" w:cs="Times New Roman"/>
              </w:rPr>
              <w:t>:</w:t>
            </w:r>
            <w:r w:rsidRPr="00011620">
              <w:rPr>
                <w:rFonts w:ascii="Times New Roman" w:eastAsiaTheme="minorEastAsia" w:hAnsi="Times New Roman" w:cs="Times New Roman"/>
              </w:rPr>
              <w:t>关闭</w:t>
            </w:r>
            <w:r w:rsidRPr="00011620">
              <w:rPr>
                <w:rFonts w:ascii="Times New Roman" w:eastAsiaTheme="minorEastAsia" w:hAnsi="Times New Roman" w:cs="Times New Roman"/>
              </w:rPr>
              <w:t xml:space="preserve">    0xFF:</w:t>
            </w:r>
            <w:r w:rsidRPr="00011620">
              <w:rPr>
                <w:rFonts w:ascii="Times New Roman" w:eastAsiaTheme="minorEastAsia" w:hAnsi="Times New Roman" w:cs="Times New Roman"/>
              </w:rPr>
              <w:t>打开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    0x01-0x63:1%-99%PWM</w:t>
            </w:r>
            <w:r>
              <w:rPr>
                <w:rFonts w:ascii="Times New Roman" w:eastAsiaTheme="minorEastAsia" w:hAnsi="Times New Roman" w:cs="Times New Roman" w:hint="eastAsia"/>
              </w:rPr>
              <w:t>占空比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372AED2" w14:textId="77777777" w:rsidR="000603C4" w:rsidRPr="00065028" w:rsidRDefault="000603C4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603C4" w:rsidRPr="00065028" w14:paraId="6253A720" w14:textId="77777777" w:rsidTr="00CC634A">
        <w:trPr>
          <w:trHeight w:val="3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2AA29AD" w14:textId="24199C8B" w:rsidR="000603C4" w:rsidRDefault="000603C4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9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50DC3BD" w14:textId="11C8C44B" w:rsidR="000603C4" w:rsidRPr="00F60F46" w:rsidRDefault="000603C4" w:rsidP="00FB5086">
            <w:pPr>
              <w:jc w:val="center"/>
              <w:rPr>
                <w:rFonts w:ascii="Times New Roman" w:eastAsiaTheme="minorEastAsia" w:hAnsiTheme="minorEastAsia" w:cs="Times New Roman"/>
              </w:rPr>
            </w:pPr>
            <w:r w:rsidRPr="007A72EF">
              <w:rPr>
                <w:rFonts w:ascii="Times New Roman" w:eastAsiaTheme="minorEastAsia" w:hAnsi="Times New Roman" w:cs="Times New Roman" w:hint="eastAsia"/>
              </w:rPr>
              <w:t>延时功能</w:t>
            </w: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7D0D222E" w14:textId="77777777" w:rsidR="000603C4" w:rsidRDefault="000603C4" w:rsidP="00CC634A">
            <w:pPr>
              <w:rPr>
                <w:color w:val="000000" w:themeColor="text1"/>
              </w:rPr>
            </w:pPr>
            <w:r w:rsidRPr="008370F7">
              <w:rPr>
                <w:rFonts w:ascii="Times New Roman" w:hAnsi="Times New Roman" w:cs="Times New Roman"/>
                <w:color w:val="000000" w:themeColor="text1"/>
                <w:rPrChange w:id="48" w:author="曹明锋" w:date="2020-04-09T10:22:00Z">
                  <w:rPr>
                    <w:color w:val="000000" w:themeColor="text1"/>
                  </w:rPr>
                </w:rPrChange>
              </w:rPr>
              <w:t>0x00</w:t>
            </w:r>
            <w:r w:rsidRPr="008370F7">
              <w:rPr>
                <w:rFonts w:ascii="Times New Roman" w:hAnsi="Times New Roman" w:cs="Times New Roman" w:hint="eastAsia"/>
                <w:color w:val="000000" w:themeColor="text1"/>
                <w:rPrChange w:id="49" w:author="曹明锋" w:date="2020-04-09T10:22:00Z">
                  <w:rPr>
                    <w:rFonts w:hint="eastAsia"/>
                    <w:color w:val="000000" w:themeColor="text1"/>
                  </w:rPr>
                </w:rPrChange>
              </w:rPr>
              <w:t>：</w:t>
            </w:r>
            <w:r>
              <w:rPr>
                <w:rFonts w:hint="eastAsia"/>
                <w:color w:val="000000" w:themeColor="text1"/>
              </w:rPr>
              <w:t>延时关闭</w:t>
            </w:r>
          </w:p>
          <w:p w14:paraId="5C1B0718" w14:textId="7BE53EC3" w:rsidR="000603C4" w:rsidRPr="00F60F46" w:rsidRDefault="000603C4" w:rsidP="00CC634A">
            <w:pPr>
              <w:rPr>
                <w:rFonts w:ascii="Times New Roman" w:eastAsiaTheme="minorEastAsia" w:hAnsiTheme="minorEastAsia" w:cs="Times New Roman"/>
              </w:rPr>
            </w:pPr>
            <w:r w:rsidRPr="008370F7">
              <w:rPr>
                <w:rFonts w:ascii="Times New Roman" w:hAnsi="Times New Roman" w:cs="Times New Roman"/>
                <w:color w:val="000000" w:themeColor="text1"/>
                <w:rPrChange w:id="50" w:author="曹明锋" w:date="2020-04-09T10:22:00Z">
                  <w:rPr>
                    <w:color w:val="000000" w:themeColor="text1"/>
                  </w:rPr>
                </w:rPrChange>
              </w:rPr>
              <w:t>0xFF</w:t>
            </w:r>
            <w:r w:rsidRPr="008370F7">
              <w:rPr>
                <w:rFonts w:ascii="Times New Roman" w:hAnsi="Times New Roman" w:cs="Times New Roman" w:hint="eastAsia"/>
                <w:color w:val="000000" w:themeColor="text1"/>
                <w:rPrChange w:id="51" w:author="曹明锋" w:date="2020-04-09T10:22:00Z">
                  <w:rPr>
                    <w:rFonts w:hint="eastAsia"/>
                    <w:color w:val="000000" w:themeColor="text1"/>
                  </w:rPr>
                </w:rPrChange>
              </w:rPr>
              <w:t>：</w:t>
            </w:r>
            <w:r>
              <w:rPr>
                <w:rFonts w:hint="eastAsia"/>
                <w:color w:val="000000" w:themeColor="text1"/>
              </w:rPr>
              <w:t>延时打开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3EC10F8" w14:textId="77777777" w:rsidR="000603C4" w:rsidRPr="00065028" w:rsidRDefault="000603C4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0603C4" w:rsidRPr="00065028" w14:paraId="72988CDA" w14:textId="77777777" w:rsidTr="00CC634A">
        <w:trPr>
          <w:trHeight w:val="331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DBD6205" w14:textId="17DC44A9" w:rsidR="000603C4" w:rsidRPr="00065028" w:rsidRDefault="000603C4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10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156641D2" w14:textId="25A06F72" w:rsidR="000603C4" w:rsidRPr="00F60F46" w:rsidRDefault="000603C4" w:rsidP="00FB5086">
            <w:pPr>
              <w:jc w:val="center"/>
              <w:rPr>
                <w:rFonts w:ascii="Times New Roman" w:eastAsiaTheme="minorEastAsia" w:hAnsiTheme="minorEastAsia" w:cs="Times New Roman"/>
              </w:rPr>
            </w:pPr>
            <w:r w:rsidRPr="00F60F46">
              <w:rPr>
                <w:rFonts w:ascii="Times New Roman" w:eastAsiaTheme="minorEastAsia" w:hAnsiTheme="minorEastAsia" w:cs="Times New Roman" w:hint="eastAsia"/>
              </w:rPr>
              <w:t>烟机档位</w:t>
            </w: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7C56B433" w14:textId="0251C0C5" w:rsidR="000603C4" w:rsidRPr="00F60F46" w:rsidRDefault="000603C4" w:rsidP="00856093">
            <w:pPr>
              <w:rPr>
                <w:rFonts w:ascii="Times New Roman" w:eastAsiaTheme="minorEastAsia" w:hAnsiTheme="minorEastAsia" w:cs="Times New Roman"/>
              </w:rPr>
            </w:pPr>
            <w:r w:rsidRPr="00011620">
              <w:rPr>
                <w:rFonts w:ascii="Times New Roman" w:eastAsiaTheme="minorEastAsia" w:hAnsi="Times New Roman" w:cs="Times New Roman"/>
              </w:rPr>
              <w:t>档位：</w:t>
            </w:r>
            <w:r w:rsidRPr="00011620">
              <w:rPr>
                <w:rFonts w:ascii="Times New Roman" w:eastAsiaTheme="minorEastAsia" w:hAnsi="Times New Roman" w:cs="Times New Roman"/>
              </w:rPr>
              <w:t>0~255</w:t>
            </w:r>
            <w:r w:rsidRPr="00011620">
              <w:rPr>
                <w:rFonts w:ascii="Times New Roman" w:eastAsiaTheme="minorEastAsia" w:hAnsi="Times New Roman" w:cs="Times New Roman"/>
              </w:rPr>
              <w:t>档（</w:t>
            </w:r>
            <w:r w:rsidRPr="00011620">
              <w:rPr>
                <w:rFonts w:ascii="Times New Roman" w:eastAsiaTheme="minorEastAsia" w:hAnsi="Times New Roman" w:cs="Times New Roman"/>
              </w:rPr>
              <w:t>0x00-0xFF</w:t>
            </w:r>
            <w:r w:rsidRPr="00011620">
              <w:rPr>
                <w:rFonts w:ascii="Times New Roman" w:eastAsiaTheme="minorEastAsia" w:hAnsi="Times New Roman" w:cs="Times New Roman"/>
              </w:rPr>
              <w:t>）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54C1399" w14:textId="77777777" w:rsidR="000603C4" w:rsidRPr="00065028" w:rsidRDefault="000603C4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8370F7" w:rsidRPr="00065028" w14:paraId="646FBA48" w14:textId="77777777" w:rsidTr="008370F7">
        <w:trPr>
          <w:trHeight w:val="5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0DD7520" w14:textId="277C2A31" w:rsidR="008370F7" w:rsidRDefault="008370F7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11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AE2FF6E" w14:textId="349670C0" w:rsidR="008370F7" w:rsidRPr="00065028" w:rsidRDefault="008370F7" w:rsidP="008370F7">
            <w:pPr>
              <w:jc w:val="center"/>
              <w:rPr>
                <w:rFonts w:ascii="Times New Roman" w:eastAsiaTheme="minorEastAsia" w:hAnsiTheme="minorEastAsia" w:cs="Times New Roman"/>
              </w:rPr>
            </w:pPr>
            <w:r w:rsidRPr="00F60F46">
              <w:rPr>
                <w:rFonts w:ascii="Times New Roman" w:eastAsiaTheme="minorEastAsia" w:hAnsiTheme="minorEastAsia" w:cs="Times New Roman" w:hint="eastAsia"/>
              </w:rPr>
              <w:t>风量</w:t>
            </w: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F482C9B" w14:textId="701F62B8" w:rsidR="008370F7" w:rsidRPr="00F60F46" w:rsidDel="008370F7" w:rsidRDefault="008370F7" w:rsidP="008370F7">
            <w:pPr>
              <w:rPr>
                <w:del w:id="52" w:author="曹明锋" w:date="2020-04-09T10:24:00Z"/>
                <w:rFonts w:ascii="Times New Roman" w:eastAsiaTheme="minorEastAsia" w:hAnsiTheme="minorEastAsia" w:cs="Times New Roman"/>
              </w:rPr>
            </w:pPr>
            <w:ins w:id="53" w:author="曹明锋" w:date="2020-04-09T10:24:00Z">
              <w:r w:rsidRPr="00011620">
                <w:rPr>
                  <w:rFonts w:ascii="Times New Roman" w:eastAsiaTheme="minorEastAsia" w:hAnsi="Times New Roman" w:cs="Times New Roman"/>
                </w:rPr>
                <w:t>0x00~0xFF</w:t>
              </w:r>
              <w:r w:rsidRPr="00011620" w:rsidDel="008370F7">
                <w:rPr>
                  <w:rFonts w:ascii="Times New Roman" w:eastAsiaTheme="minorEastAsia" w:hAnsi="Times New Roman" w:cs="Times New Roman"/>
                </w:rPr>
                <w:t xml:space="preserve"> </w:t>
              </w:r>
            </w:ins>
            <w:del w:id="54" w:author="曹明锋" w:date="2020-04-09T10:24:00Z">
              <w:r w:rsidRPr="00011620" w:rsidDel="008370F7">
                <w:rPr>
                  <w:rFonts w:ascii="Times New Roman" w:eastAsiaTheme="minorEastAsia" w:hAnsi="Times New Roman" w:cs="Times New Roman"/>
                </w:rPr>
                <w:delText>档位：</w:delText>
              </w:r>
              <w:r w:rsidDel="008370F7">
                <w:rPr>
                  <w:rFonts w:ascii="Times New Roman" w:eastAsiaTheme="minorEastAsia" w:hAnsi="Times New Roman" w:cs="Times New Roman"/>
                </w:rPr>
                <w:delText>0~</w:delText>
              </w:r>
              <w:r w:rsidDel="008370F7">
                <w:rPr>
                  <w:rFonts w:ascii="Times New Roman" w:eastAsiaTheme="minorEastAsia" w:hAnsi="Times New Roman" w:cs="Times New Roman" w:hint="eastAsia"/>
                </w:rPr>
                <w:delText>19</w:delText>
              </w:r>
              <w:r w:rsidDel="008370F7">
                <w:rPr>
                  <w:rFonts w:ascii="Times New Roman" w:eastAsiaTheme="minorEastAsia" w:hAnsi="Times New Roman" w:cs="Times New Roman"/>
                </w:rPr>
                <w:delText>档</w:delText>
              </w:r>
            </w:del>
          </w:p>
          <w:p w14:paraId="116DD849" w14:textId="68EF8500" w:rsidR="008370F7" w:rsidRPr="00F60F46" w:rsidRDefault="008370F7">
            <w:pPr>
              <w:rPr>
                <w:rFonts w:ascii="Times New Roman" w:eastAsiaTheme="minorEastAsia" w:hAnsiTheme="minorEastAsia" w:cs="Times New Roman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E0F1A46" w14:textId="77777777" w:rsidR="008370F7" w:rsidRPr="00065028" w:rsidRDefault="008370F7" w:rsidP="00FB5086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227CB692" w14:textId="77777777" w:rsidTr="00FB5086">
        <w:trPr>
          <w:trHeight w:val="5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66F06D4" w14:textId="27A8896E" w:rsidR="006E0AB1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12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C659E8C" w14:textId="5668117A" w:rsidR="006E0AB1" w:rsidRPr="00065028" w:rsidRDefault="006E0AB1" w:rsidP="006E0AB1">
            <w:pPr>
              <w:jc w:val="center"/>
              <w:rPr>
                <w:rFonts w:ascii="Times New Roman" w:eastAsiaTheme="minorEastAsia" w:hAnsiTheme="minorEastAsia" w:cs="Times New Roman"/>
              </w:rPr>
            </w:pPr>
            <w:r>
              <w:rPr>
                <w:rFonts w:ascii="Times New Roman" w:eastAsiaTheme="minorEastAsia" w:hAnsiTheme="minorEastAsia" w:cs="Times New Roman" w:hint="eastAsia"/>
              </w:rPr>
              <w:t>预留</w:t>
            </w: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1804F28" w14:textId="135F332A" w:rsidR="006E0AB1" w:rsidRPr="00065028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2697366" w14:textId="77777777" w:rsidR="006E0AB1" w:rsidRPr="00065028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15A7B888" w14:textId="77777777" w:rsidTr="00FB5086">
        <w:trPr>
          <w:trHeight w:val="51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16070D8" w14:textId="16490364" w:rsidR="006E0AB1" w:rsidRPr="00065028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13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BD5ECCE" w14:textId="71734C76" w:rsidR="006E0AB1" w:rsidRPr="00065028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预留</w:t>
            </w: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1D8494F" w14:textId="463AA009" w:rsidR="006E0AB1" w:rsidRPr="00065028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1813A55" w14:textId="77777777" w:rsidR="006E0AB1" w:rsidRPr="00065028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6C396224" w14:textId="77777777" w:rsidTr="00FB5086">
        <w:trPr>
          <w:trHeight w:val="576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E5EF13A" w14:textId="33C45E40" w:rsidR="006E0AB1" w:rsidRPr="00065028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14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B592445" w14:textId="1BAAA580" w:rsidR="006E0AB1" w:rsidRPr="00065028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F60F46">
              <w:rPr>
                <w:rFonts w:ascii="Times New Roman" w:eastAsiaTheme="minorEastAsia" w:hAnsi="Times New Roman" w:cs="Times New Roman"/>
              </w:rPr>
              <w:t>WiFi</w:t>
            </w:r>
            <w:proofErr w:type="spellEnd"/>
            <w:r w:rsidRPr="00F60F46">
              <w:rPr>
                <w:rFonts w:ascii="Times New Roman" w:eastAsiaTheme="minorEastAsia" w:hAnsi="Times New Roman" w:cs="Times New Roman" w:hint="eastAsia"/>
              </w:rPr>
              <w:t>应答</w:t>
            </w:r>
            <w:r w:rsidRPr="00F60F46">
              <w:rPr>
                <w:rFonts w:ascii="Times New Roman" w:eastAsiaTheme="minorEastAsia" w:hAnsi="Times New Roman" w:cs="Times New Roman"/>
              </w:rPr>
              <w:t>MCU</w:t>
            </w:r>
            <w:r w:rsidRPr="00F60F46">
              <w:rPr>
                <w:rFonts w:ascii="Times New Roman" w:eastAsiaTheme="minorEastAsia" w:hAnsi="Times New Roman" w:cs="Times New Roman" w:hint="eastAsia"/>
              </w:rPr>
              <w:t>配置</w:t>
            </w:r>
            <w:r w:rsidRPr="00F60F46">
              <w:rPr>
                <w:rFonts w:ascii="Times New Roman" w:eastAsiaTheme="minorEastAsia" w:hAnsi="Times New Roman" w:cs="Times New Roman"/>
              </w:rPr>
              <w:t>WIFI</w:t>
            </w:r>
            <w:r w:rsidRPr="00F60F46">
              <w:rPr>
                <w:rFonts w:ascii="Times New Roman" w:eastAsiaTheme="minorEastAsia" w:hAnsi="Times New Roman" w:cs="Times New Roman" w:hint="eastAsia"/>
              </w:rPr>
              <w:t>是否成功</w:t>
            </w: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7C9BEA6D" w14:textId="77777777" w:rsidR="006E0AB1" w:rsidRPr="00F60F46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r w:rsidRPr="00F60F46">
              <w:rPr>
                <w:rFonts w:ascii="Times New Roman" w:eastAsiaTheme="minorEastAsia" w:hAnsi="Times New Roman" w:cs="Times New Roman" w:hint="eastAsia"/>
              </w:rPr>
              <w:t>0x00</w:t>
            </w:r>
            <w:r w:rsidRPr="00F60F46">
              <w:rPr>
                <w:rFonts w:ascii="Times New Roman" w:eastAsiaTheme="minorEastAsia" w:hAnsi="Times New Roman" w:cs="Times New Roman" w:hint="eastAsia"/>
              </w:rPr>
              <w:t>，默认，未进行配置</w:t>
            </w:r>
          </w:p>
          <w:p w14:paraId="047D4A04" w14:textId="77777777" w:rsidR="006E0AB1" w:rsidRPr="00F60F46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r w:rsidRPr="00F60F46">
              <w:rPr>
                <w:rFonts w:ascii="Times New Roman" w:eastAsiaTheme="minorEastAsia" w:hAnsi="Times New Roman" w:cs="Times New Roman" w:hint="eastAsia"/>
              </w:rPr>
              <w:t>0x01</w:t>
            </w:r>
            <w:r w:rsidRPr="00F60F46">
              <w:rPr>
                <w:rFonts w:ascii="Times New Roman" w:eastAsiaTheme="minorEastAsia" w:hAnsi="Times New Roman" w:cs="Times New Roman" w:hint="eastAsia"/>
              </w:rPr>
              <w:t>，成功</w:t>
            </w:r>
          </w:p>
          <w:p w14:paraId="12FF6339" w14:textId="558D3D04" w:rsidR="006E0AB1" w:rsidRPr="00065028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r w:rsidRPr="00F60F46">
              <w:rPr>
                <w:rFonts w:ascii="Times New Roman" w:eastAsiaTheme="minorEastAsia" w:hAnsi="Times New Roman" w:cs="Times New Roman" w:hint="eastAsia"/>
              </w:rPr>
              <w:t>0x02</w:t>
            </w:r>
            <w:r w:rsidRPr="00F60F46">
              <w:rPr>
                <w:rFonts w:ascii="Times New Roman" w:eastAsiaTheme="minorEastAsia" w:hAnsi="Times New Roman" w:cs="Times New Roman" w:hint="eastAsia"/>
              </w:rPr>
              <w:t>，失败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A8E32A2" w14:textId="77777777" w:rsidR="006E0AB1" w:rsidRPr="00065028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48B10F86" w14:textId="77777777" w:rsidTr="00FB5086">
        <w:trPr>
          <w:trHeight w:val="31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076F17E" w14:textId="0643AE08" w:rsidR="006E0AB1" w:rsidRPr="00B72679" w:rsidRDefault="006E0AB1" w:rsidP="006E0AB1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15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E1B56B4" w14:textId="266A99D2" w:rsidR="006E0AB1" w:rsidRPr="00F60F46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F60F46">
              <w:rPr>
                <w:rFonts w:ascii="Times New Roman" w:eastAsiaTheme="minorEastAsia" w:hAnsi="Times New Roman" w:cs="Times New Roman"/>
              </w:rPr>
              <w:t>WiFi</w:t>
            </w:r>
            <w:proofErr w:type="spellEnd"/>
            <w:r w:rsidRPr="00F60F46">
              <w:rPr>
                <w:rFonts w:ascii="Times New Roman" w:eastAsiaTheme="minorEastAsia" w:hAnsi="Times New Roman" w:cs="Times New Roman" w:hint="eastAsia"/>
              </w:rPr>
              <w:t>模块向</w:t>
            </w:r>
            <w:r w:rsidRPr="00F60F46">
              <w:rPr>
                <w:rFonts w:ascii="Times New Roman" w:eastAsiaTheme="minorEastAsia" w:hAnsi="Times New Roman" w:cs="Times New Roman"/>
              </w:rPr>
              <w:t>MCU</w:t>
            </w:r>
            <w:proofErr w:type="gramStart"/>
            <w:r w:rsidRPr="00F60F46">
              <w:rPr>
                <w:rFonts w:ascii="Times New Roman" w:eastAsiaTheme="minorEastAsia" w:hAnsi="Times New Roman" w:cs="Times New Roman" w:hint="eastAsia"/>
              </w:rPr>
              <w:t>发送厂测</w:t>
            </w:r>
            <w:proofErr w:type="gramEnd"/>
            <w:r w:rsidRPr="00F60F46">
              <w:rPr>
                <w:rFonts w:ascii="Times New Roman" w:eastAsiaTheme="minorEastAsia" w:hAnsi="Times New Roman" w:cs="Times New Roman" w:hint="eastAsia"/>
              </w:rPr>
              <w:t>结果</w:t>
            </w: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629BDF2F" w14:textId="77777777" w:rsidR="006E0AB1" w:rsidRPr="00F60F46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r w:rsidRPr="00F60F46">
              <w:rPr>
                <w:rFonts w:ascii="Times New Roman" w:eastAsiaTheme="minorEastAsia" w:hAnsi="Times New Roman" w:cs="Times New Roman" w:hint="eastAsia"/>
              </w:rPr>
              <w:t>0x00</w:t>
            </w:r>
            <w:r w:rsidRPr="00F60F46">
              <w:rPr>
                <w:rFonts w:ascii="Times New Roman" w:eastAsiaTheme="minorEastAsia" w:hAnsi="Times New Roman" w:cs="Times New Roman" w:hint="eastAsia"/>
              </w:rPr>
              <w:t>，默认，无效</w:t>
            </w:r>
          </w:p>
          <w:p w14:paraId="10CDFC5F" w14:textId="77777777" w:rsidR="006E0AB1" w:rsidRPr="00F60F46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r w:rsidRPr="00F60F46">
              <w:rPr>
                <w:rFonts w:ascii="Times New Roman" w:eastAsiaTheme="minorEastAsia" w:hAnsi="Times New Roman" w:cs="Times New Roman" w:hint="eastAsia"/>
              </w:rPr>
              <w:t>0x01</w:t>
            </w:r>
            <w:r w:rsidRPr="00F60F46">
              <w:rPr>
                <w:rFonts w:ascii="Times New Roman" w:eastAsiaTheme="minorEastAsia" w:hAnsi="Times New Roman" w:cs="Times New Roman" w:hint="eastAsia"/>
              </w:rPr>
              <w:t>：成功</w:t>
            </w:r>
          </w:p>
          <w:p w14:paraId="2A5C3B73" w14:textId="49578A60" w:rsidR="006E0AB1" w:rsidRPr="00F60F46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r w:rsidRPr="00F60F46">
              <w:rPr>
                <w:rFonts w:ascii="Times New Roman" w:eastAsiaTheme="minorEastAsia" w:hAnsi="Times New Roman" w:cs="Times New Roman" w:hint="eastAsia"/>
              </w:rPr>
              <w:t>0x02</w:t>
            </w:r>
            <w:r w:rsidRPr="00F60F46">
              <w:rPr>
                <w:rFonts w:ascii="Times New Roman" w:eastAsiaTheme="minorEastAsia" w:hAnsi="Times New Roman" w:cs="Times New Roman" w:hint="eastAsia"/>
              </w:rPr>
              <w:t>：失败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F617422" w14:textId="77777777" w:rsidR="006E0AB1" w:rsidRPr="00065028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3029D259" w14:textId="77777777" w:rsidTr="00CC634A">
        <w:trPr>
          <w:trHeight w:val="4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0976E8B" w14:textId="367ACF88" w:rsidR="006E0AB1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Byte1</w:t>
            </w:r>
            <w:r>
              <w:rPr>
                <w:rFonts w:ascii="Times New Roman" w:eastAsiaTheme="minorEastAsia" w:hAnsi="Times New Roman" w:cs="Times New Roman" w:hint="eastAsia"/>
              </w:rPr>
              <w:t>6</w:t>
            </w:r>
          </w:p>
        </w:tc>
        <w:tc>
          <w:tcPr>
            <w:tcW w:w="148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C788743" w14:textId="761562EC" w:rsidR="006E0AB1" w:rsidRPr="00653B30" w:rsidRDefault="006E0AB1" w:rsidP="006E0AB1">
            <w:pPr>
              <w:jc w:val="center"/>
              <w:rPr>
                <w:rFonts w:ascii="Times New Roman" w:eastAsiaTheme="minorEastAsia" w:hAnsiTheme="minorEastAsia" w:cs="Times New Roman"/>
              </w:rPr>
            </w:pPr>
            <w:proofErr w:type="spellStart"/>
            <w:r w:rsidRPr="00653B30">
              <w:rPr>
                <w:rFonts w:ascii="Times New Roman" w:eastAsiaTheme="minorEastAsia" w:hAnsi="Times New Roman" w:cs="Times New Roman"/>
                <w:bCs/>
              </w:rPr>
              <w:t>WiFi</w:t>
            </w:r>
            <w:proofErr w:type="spellEnd"/>
            <w:r w:rsidRPr="00653B30">
              <w:rPr>
                <w:rFonts w:ascii="Times New Roman" w:eastAsiaTheme="minorEastAsia" w:hAnsi="Times New Roman" w:cs="Times New Roman"/>
                <w:bCs/>
              </w:rPr>
              <w:t>模组工作状态的变化</w:t>
            </w: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6E9FB17" w14:textId="7A70F76C" w:rsidR="006E0AB1" w:rsidRPr="008D477D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8D477D">
              <w:rPr>
                <w:rFonts w:ascii="Times New Roman" w:eastAsiaTheme="minorEastAsia" w:hAnsi="Times New Roman" w:cs="Times New Roman" w:hint="eastAsia"/>
              </w:rPr>
              <w:t>Wifi</w:t>
            </w:r>
            <w:proofErr w:type="spellEnd"/>
            <w:r w:rsidRPr="008D477D">
              <w:rPr>
                <w:rFonts w:ascii="Times New Roman" w:eastAsiaTheme="minorEastAsia" w:hAnsi="Times New Roman" w:cs="Times New Roman" w:hint="eastAsia"/>
              </w:rPr>
              <w:t>模式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bit0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——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station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模式，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bit1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——</w:t>
            </w:r>
            <w:proofErr w:type="spellStart"/>
            <w:r w:rsidRPr="008D477D">
              <w:rPr>
                <w:rFonts w:ascii="Times New Roman" w:eastAsiaTheme="minorEastAsia" w:hAnsi="Times New Roman" w:cs="Times New Roman" w:hint="eastAsia"/>
              </w:rPr>
              <w:t>ap</w:t>
            </w:r>
            <w:proofErr w:type="spellEnd"/>
            <w:r w:rsidRPr="008D477D">
              <w:rPr>
                <w:rFonts w:ascii="Times New Roman" w:eastAsiaTheme="minorEastAsia" w:hAnsi="Times New Roman" w:cs="Times New Roman" w:hint="eastAsia"/>
              </w:rPr>
              <w:t>模式，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bit2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——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easylink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模式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395294F8" w14:textId="77777777" w:rsidR="006E0AB1" w:rsidRPr="00011620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05D5E544" w14:textId="77777777" w:rsidTr="00CC634A">
        <w:trPr>
          <w:trHeight w:val="4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F777B85" w14:textId="43086827" w:rsidR="006E0AB1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17</w:t>
            </w:r>
          </w:p>
        </w:tc>
        <w:tc>
          <w:tcPr>
            <w:tcW w:w="1481" w:type="dxa"/>
            <w:vMerge/>
            <w:tcBorders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5CA7954" w14:textId="77777777" w:rsidR="006E0AB1" w:rsidRDefault="006E0AB1" w:rsidP="006E0AB1">
            <w:pPr>
              <w:jc w:val="center"/>
              <w:rPr>
                <w:rFonts w:ascii="Times New Roman" w:eastAsiaTheme="minorEastAsia" w:hAnsiTheme="minorEastAsia" w:cs="Times New Roman"/>
              </w:rPr>
            </w:pP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39D6774" w14:textId="189F8064" w:rsidR="006E0AB1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8D477D">
              <w:rPr>
                <w:rFonts w:ascii="Times New Roman" w:eastAsiaTheme="minorEastAsia" w:hAnsi="Times New Roman" w:cs="Times New Roman" w:hint="eastAsia"/>
              </w:rPr>
              <w:t>Wifi</w:t>
            </w:r>
            <w:proofErr w:type="spellEnd"/>
            <w:r w:rsidRPr="008D477D">
              <w:rPr>
                <w:rFonts w:ascii="Times New Roman" w:eastAsiaTheme="minorEastAsia" w:hAnsi="Times New Roman" w:cs="Times New Roman" w:hint="eastAsia"/>
              </w:rPr>
              <w:t>是否成功连接路由器（或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IKCC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）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 xml:space="preserve">,0: 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未连接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 xml:space="preserve">, 1: 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连接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; 2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：正在连接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3896A21C" w14:textId="77777777" w:rsidR="006E0AB1" w:rsidRPr="00011620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0C9DE69D" w14:textId="77777777" w:rsidTr="00CC634A">
        <w:trPr>
          <w:trHeight w:val="4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9C9140D" w14:textId="22E25037" w:rsidR="006E0AB1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18</w:t>
            </w:r>
          </w:p>
        </w:tc>
        <w:tc>
          <w:tcPr>
            <w:tcW w:w="1481" w:type="dxa"/>
            <w:vMerge/>
            <w:tcBorders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2133953" w14:textId="77777777" w:rsidR="006E0AB1" w:rsidRDefault="006E0AB1" w:rsidP="006E0AB1">
            <w:pPr>
              <w:jc w:val="center"/>
              <w:rPr>
                <w:rFonts w:ascii="Times New Roman" w:eastAsiaTheme="minorEastAsia" w:hAnsiTheme="minorEastAsia" w:cs="Times New Roman"/>
              </w:rPr>
            </w:pP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68AEFB5" w14:textId="0CA36E13" w:rsidR="006E0AB1" w:rsidRPr="008D477D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8D477D">
              <w:rPr>
                <w:rFonts w:ascii="Times New Roman" w:eastAsiaTheme="minorEastAsia" w:hAnsi="Times New Roman" w:cs="Times New Roman" w:hint="eastAsia"/>
              </w:rPr>
              <w:t>Wifi</w:t>
            </w:r>
            <w:proofErr w:type="spellEnd"/>
            <w:r w:rsidRPr="008D477D">
              <w:rPr>
                <w:rFonts w:ascii="Times New Roman" w:eastAsiaTheme="minorEastAsia" w:hAnsi="Times New Roman" w:cs="Times New Roman" w:hint="eastAsia"/>
              </w:rPr>
              <w:t>是否与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IKCC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建立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socket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连接，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 xml:space="preserve">0: 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未连接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 xml:space="preserve">, 1: 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连接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;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（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Internet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是否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OK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）；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2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：正在连接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3B1AC254" w14:textId="77777777" w:rsidR="006E0AB1" w:rsidRPr="00011620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14F391B9" w14:textId="77777777" w:rsidTr="00CC634A">
        <w:trPr>
          <w:trHeight w:val="4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BC00357" w14:textId="38A21BC2" w:rsidR="006E0AB1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19</w:t>
            </w:r>
          </w:p>
        </w:tc>
        <w:tc>
          <w:tcPr>
            <w:tcW w:w="1481" w:type="dxa"/>
            <w:vMerge/>
            <w:tcBorders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04D1AF7" w14:textId="77777777" w:rsidR="006E0AB1" w:rsidRDefault="006E0AB1" w:rsidP="006E0AB1">
            <w:pPr>
              <w:jc w:val="center"/>
              <w:rPr>
                <w:rFonts w:ascii="Times New Roman" w:eastAsiaTheme="minorEastAsia" w:hAnsiTheme="minorEastAsia" w:cs="Times New Roman"/>
              </w:rPr>
            </w:pP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9104108" w14:textId="657AF020" w:rsidR="006E0AB1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r w:rsidRPr="008D477D">
              <w:rPr>
                <w:rFonts w:ascii="Times New Roman" w:eastAsiaTheme="minorEastAsia" w:hAnsi="Times New Roman" w:cs="Times New Roman" w:hint="eastAsia"/>
              </w:rPr>
              <w:t>表示</w:t>
            </w:r>
            <w:proofErr w:type="spellStart"/>
            <w:r w:rsidRPr="008D477D">
              <w:rPr>
                <w:rFonts w:ascii="Times New Roman" w:eastAsiaTheme="minorEastAsia" w:hAnsi="Times New Roman" w:cs="Times New Roman" w:hint="eastAsia"/>
              </w:rPr>
              <w:t>WiFi</w:t>
            </w:r>
            <w:proofErr w:type="spellEnd"/>
            <w:r w:rsidRPr="008D477D">
              <w:rPr>
                <w:rFonts w:ascii="Times New Roman" w:eastAsiaTheme="minorEastAsia" w:hAnsi="Times New Roman" w:cs="Times New Roman" w:hint="eastAsia"/>
              </w:rPr>
              <w:t>模</w:t>
            </w:r>
            <w:proofErr w:type="gramStart"/>
            <w:r w:rsidRPr="008D477D">
              <w:rPr>
                <w:rFonts w:ascii="Times New Roman" w:eastAsiaTheme="minorEastAsia" w:hAnsi="Times New Roman" w:cs="Times New Roman" w:hint="eastAsia"/>
              </w:rPr>
              <w:t>组当前</w:t>
            </w:r>
            <w:proofErr w:type="gramEnd"/>
            <w:r w:rsidRPr="008D477D">
              <w:rPr>
                <w:rFonts w:ascii="Times New Roman" w:eastAsiaTheme="minorEastAsia" w:hAnsi="Times New Roman" w:cs="Times New Roman" w:hint="eastAsia"/>
              </w:rPr>
              <w:t>连接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AP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的信号强度（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RSSI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）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7F9BBECC" w14:textId="77777777" w:rsidR="006E0AB1" w:rsidRPr="00011620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2B3D972E" w14:textId="77777777" w:rsidTr="00CC634A">
        <w:trPr>
          <w:trHeight w:val="4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79A679C" w14:textId="7DCE15DE" w:rsidR="006E0AB1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20</w:t>
            </w:r>
          </w:p>
        </w:tc>
        <w:tc>
          <w:tcPr>
            <w:tcW w:w="1481" w:type="dxa"/>
            <w:vMerge/>
            <w:tcBorders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9858AE9" w14:textId="77777777" w:rsidR="006E0AB1" w:rsidRDefault="006E0AB1" w:rsidP="006E0AB1">
            <w:pPr>
              <w:jc w:val="center"/>
              <w:rPr>
                <w:rFonts w:ascii="Times New Roman" w:eastAsiaTheme="minorEastAsia" w:hAnsiTheme="minorEastAsia" w:cs="Times New Roman"/>
              </w:rPr>
            </w:pP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32EF22D" w14:textId="062FE08D" w:rsidR="006E0AB1" w:rsidRPr="008D477D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r w:rsidRPr="008D477D">
              <w:rPr>
                <w:rFonts w:ascii="Times New Roman" w:eastAsiaTheme="minorEastAsia" w:hAnsi="Times New Roman" w:cs="Times New Roman" w:hint="eastAsia"/>
              </w:rPr>
              <w:t>表示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WIFI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当前信道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, 1 ~ 13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5B0D608B" w14:textId="77777777" w:rsidR="006E0AB1" w:rsidRPr="00011620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08623702" w14:textId="77777777" w:rsidTr="00CC634A">
        <w:trPr>
          <w:trHeight w:val="4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370EA1C" w14:textId="7160A28F" w:rsidR="006E0AB1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21</w:t>
            </w:r>
          </w:p>
        </w:tc>
        <w:tc>
          <w:tcPr>
            <w:tcW w:w="1481" w:type="dxa"/>
            <w:vMerge/>
            <w:tcBorders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DD1EF83" w14:textId="77777777" w:rsidR="006E0AB1" w:rsidRDefault="006E0AB1" w:rsidP="006E0AB1">
            <w:pPr>
              <w:jc w:val="center"/>
              <w:rPr>
                <w:rFonts w:ascii="Times New Roman" w:eastAsiaTheme="minorEastAsia" w:hAnsiTheme="minorEastAsia" w:cs="Times New Roman"/>
              </w:rPr>
            </w:pP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9DE6F66" w14:textId="247BE737" w:rsidR="006E0AB1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r w:rsidRPr="008D477D">
              <w:rPr>
                <w:rFonts w:ascii="Times New Roman" w:eastAsiaTheme="minorEastAsia" w:hAnsi="Times New Roman" w:cs="Times New Roman" w:hint="eastAsia"/>
              </w:rPr>
              <w:t>表示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WIFI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 xml:space="preserve">当前模式　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 xml:space="preserve">2.4G /5G  </w:t>
            </w:r>
            <w:proofErr w:type="spellStart"/>
            <w:r w:rsidRPr="008D477D">
              <w:rPr>
                <w:rFonts w:ascii="Times New Roman" w:eastAsiaTheme="minorEastAsia" w:hAnsi="Times New Roman" w:cs="Times New Roman" w:hint="eastAsia"/>
              </w:rPr>
              <w:t>bgn</w:t>
            </w:r>
            <w:proofErr w:type="spellEnd"/>
            <w:r w:rsidRPr="008D477D">
              <w:rPr>
                <w:rFonts w:ascii="Times New Roman" w:eastAsiaTheme="minorEastAsia" w:hAnsi="Times New Roman" w:cs="Times New Roman" w:hint="eastAsia"/>
              </w:rPr>
              <w:t xml:space="preserve"> /ac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55646ACE" w14:textId="77777777" w:rsidR="006E0AB1" w:rsidRPr="00011620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3669649F" w14:textId="77777777" w:rsidTr="00CC634A">
        <w:trPr>
          <w:trHeight w:val="4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AE4F6DB" w14:textId="4BC104BE" w:rsidR="006E0AB1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22</w:t>
            </w:r>
          </w:p>
        </w:tc>
        <w:tc>
          <w:tcPr>
            <w:tcW w:w="1481" w:type="dxa"/>
            <w:vMerge/>
            <w:tcBorders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CDF130F" w14:textId="77777777" w:rsidR="006E0AB1" w:rsidRDefault="006E0AB1" w:rsidP="006E0AB1">
            <w:pPr>
              <w:jc w:val="center"/>
              <w:rPr>
                <w:rFonts w:ascii="Times New Roman" w:eastAsiaTheme="minorEastAsia" w:hAnsiTheme="minorEastAsia" w:cs="Times New Roman"/>
              </w:rPr>
            </w:pP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4EB2F0C" w14:textId="357828A5" w:rsidR="006E0AB1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r w:rsidRPr="008D477D">
              <w:rPr>
                <w:rFonts w:ascii="Times New Roman" w:eastAsiaTheme="minorEastAsia" w:hAnsi="Times New Roman" w:cs="Times New Roman" w:hint="eastAsia"/>
              </w:rPr>
              <w:t>错误状态码，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0x01-ssid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不存在，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0x02-</w:t>
            </w:r>
            <w:r w:rsidRPr="008D477D">
              <w:rPr>
                <w:rFonts w:ascii="Times New Roman" w:eastAsiaTheme="minorEastAsia" w:hAnsi="Times New Roman" w:cs="Times New Roman" w:hint="eastAsia"/>
              </w:rPr>
              <w:t>密码错误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1D7897EF" w14:textId="77777777" w:rsidR="006E0AB1" w:rsidRPr="00011620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0ED8707C" w14:textId="77777777" w:rsidTr="00CC634A">
        <w:trPr>
          <w:trHeight w:val="4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6070DBD" w14:textId="117282BF" w:rsidR="006E0AB1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23</w:t>
            </w:r>
          </w:p>
        </w:tc>
        <w:tc>
          <w:tcPr>
            <w:tcW w:w="1481" w:type="dxa"/>
            <w:vMerge/>
            <w:tcBorders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7A6B9AA" w14:textId="77777777" w:rsidR="006E0AB1" w:rsidRDefault="006E0AB1" w:rsidP="006E0AB1">
            <w:pPr>
              <w:jc w:val="center"/>
            </w:pP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22D9CD4" w14:textId="4EAC5763" w:rsidR="006E0AB1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WiFi</w:t>
            </w:r>
            <w:proofErr w:type="spellEnd"/>
            <w:r>
              <w:rPr>
                <w:rFonts w:hint="eastAsia"/>
                <w:color w:val="000000" w:themeColor="text1"/>
              </w:rPr>
              <w:t>是否连接语音盒子，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：未连接，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连接，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：正在连接（预留）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1AE64457" w14:textId="77777777" w:rsidR="006E0AB1" w:rsidRPr="00011620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5801622B" w14:textId="77777777" w:rsidTr="00CC634A">
        <w:trPr>
          <w:trHeight w:val="4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8F59037" w14:textId="56082E6A" w:rsidR="006E0AB1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24</w:t>
            </w:r>
          </w:p>
        </w:tc>
        <w:tc>
          <w:tcPr>
            <w:tcW w:w="1481" w:type="dxa"/>
            <w:vMerge/>
            <w:tcBorders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FAA7F46" w14:textId="77777777" w:rsidR="006E0AB1" w:rsidRDefault="006E0AB1" w:rsidP="006E0AB1">
            <w:pPr>
              <w:jc w:val="center"/>
            </w:pP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AE16C7C" w14:textId="1E1A2210" w:rsidR="006E0AB1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WiFi</w:t>
            </w:r>
            <w:proofErr w:type="spellEnd"/>
            <w:r>
              <w:rPr>
                <w:rFonts w:hint="eastAsia"/>
                <w:color w:val="000000" w:themeColor="text1"/>
              </w:rPr>
              <w:t>语音盒子连接开关，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：开，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：关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750B9288" w14:textId="77777777" w:rsidR="006E0AB1" w:rsidRPr="00011620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069849A7" w14:textId="77777777" w:rsidTr="00CC634A">
        <w:trPr>
          <w:trHeight w:val="4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445F577" w14:textId="21028FF0" w:rsidR="006E0AB1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25</w:t>
            </w:r>
          </w:p>
        </w:tc>
        <w:tc>
          <w:tcPr>
            <w:tcW w:w="148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AE69792" w14:textId="6D9AFF48" w:rsidR="006E0AB1" w:rsidRDefault="006E0AB1" w:rsidP="006E0AB1">
            <w:pPr>
              <w:jc w:val="center"/>
              <w:rPr>
                <w:rFonts w:ascii="Times New Roman" w:eastAsiaTheme="minorEastAsia" w:hAnsiTheme="minorEastAsia" w:cs="Times New Roman"/>
              </w:rPr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MCU</w:t>
            </w:r>
            <w:r>
              <w:rPr>
                <w:rFonts w:hint="eastAsia"/>
              </w:rPr>
              <w:t>的对时信息</w:t>
            </w: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B517E80" w14:textId="439121C1" w:rsidR="006E0AB1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北京时间</w:t>
            </w:r>
            <w:r>
              <w:rPr>
                <w:rFonts w:ascii="Times New Roman" w:eastAsiaTheme="minorEastAsia" w:hAnsi="Times New Roman" w:cs="Times New Roman" w:hint="eastAsia"/>
              </w:rPr>
              <w:t>-</w:t>
            </w:r>
            <w:r>
              <w:rPr>
                <w:rFonts w:ascii="Times New Roman" w:eastAsiaTheme="minorEastAsia" w:hAnsi="Times New Roman" w:cs="Times New Roman" w:hint="eastAsia"/>
              </w:rPr>
              <w:t>年高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106ED2C3" w14:textId="77777777" w:rsidR="006E0AB1" w:rsidRPr="00011620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334727DB" w14:textId="77777777" w:rsidTr="00CC634A">
        <w:trPr>
          <w:trHeight w:val="4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B4E31BC" w14:textId="36320295" w:rsidR="006E0AB1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26</w:t>
            </w:r>
          </w:p>
        </w:tc>
        <w:tc>
          <w:tcPr>
            <w:tcW w:w="1481" w:type="dxa"/>
            <w:vMerge/>
            <w:tcBorders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1D6B744" w14:textId="77777777" w:rsidR="006E0AB1" w:rsidRDefault="006E0AB1" w:rsidP="006E0AB1">
            <w:pPr>
              <w:jc w:val="center"/>
              <w:rPr>
                <w:rFonts w:ascii="Times New Roman" w:eastAsiaTheme="minorEastAsia" w:hAnsiTheme="minorEastAsia" w:cs="Times New Roman"/>
              </w:rPr>
            </w:pP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541677F" w14:textId="3FED66A5" w:rsidR="006E0AB1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北京时间</w:t>
            </w:r>
            <w:r>
              <w:rPr>
                <w:rFonts w:ascii="Times New Roman" w:eastAsiaTheme="minorEastAsia" w:hAnsi="Times New Roman" w:cs="Times New Roman" w:hint="eastAsia"/>
              </w:rPr>
              <w:t>-</w:t>
            </w: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年低</w:t>
            </w:r>
            <w:proofErr w:type="gramEnd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792C4B06" w14:textId="77777777" w:rsidR="006E0AB1" w:rsidRPr="00011620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143EC229" w14:textId="77777777" w:rsidTr="00CC634A">
        <w:trPr>
          <w:trHeight w:val="4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D90B282" w14:textId="27565BE7" w:rsidR="006E0AB1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27</w:t>
            </w:r>
          </w:p>
        </w:tc>
        <w:tc>
          <w:tcPr>
            <w:tcW w:w="1481" w:type="dxa"/>
            <w:vMerge/>
            <w:tcBorders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31CFA59" w14:textId="77777777" w:rsidR="006E0AB1" w:rsidRDefault="006E0AB1" w:rsidP="006E0AB1">
            <w:pPr>
              <w:jc w:val="center"/>
              <w:rPr>
                <w:rFonts w:ascii="Times New Roman" w:eastAsiaTheme="minorEastAsia" w:hAnsiTheme="minorEastAsia" w:cs="Times New Roman"/>
              </w:rPr>
            </w:pP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9BCE8FE" w14:textId="24CA1338" w:rsidR="006E0AB1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北京时间</w:t>
            </w:r>
            <w:r>
              <w:rPr>
                <w:rFonts w:ascii="Times New Roman" w:eastAsiaTheme="minorEastAsia" w:hAnsi="Times New Roman" w:cs="Times New Roman" w:hint="eastAsia"/>
              </w:rPr>
              <w:t>-</w:t>
            </w:r>
            <w:r>
              <w:rPr>
                <w:rFonts w:ascii="Times New Roman" w:eastAsiaTheme="minorEastAsia" w:hAnsi="Times New Roman" w:cs="Times New Roman" w:hint="eastAsia"/>
              </w:rPr>
              <w:t>月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3F434F1C" w14:textId="77777777" w:rsidR="006E0AB1" w:rsidRPr="00011620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2789F8DB" w14:textId="77777777" w:rsidTr="00CC634A">
        <w:trPr>
          <w:trHeight w:val="4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6AB6254" w14:textId="0FDAD47B" w:rsidR="006E0AB1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28</w:t>
            </w:r>
          </w:p>
        </w:tc>
        <w:tc>
          <w:tcPr>
            <w:tcW w:w="1481" w:type="dxa"/>
            <w:vMerge/>
            <w:tcBorders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7E81CA3" w14:textId="77777777" w:rsidR="006E0AB1" w:rsidRDefault="006E0AB1" w:rsidP="006E0AB1">
            <w:pPr>
              <w:jc w:val="center"/>
              <w:rPr>
                <w:rFonts w:ascii="Times New Roman" w:eastAsiaTheme="minorEastAsia" w:hAnsiTheme="minorEastAsia" w:cs="Times New Roman"/>
              </w:rPr>
            </w:pP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E9F772C" w14:textId="5C90AE7B" w:rsidR="006E0AB1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北京时间</w:t>
            </w:r>
            <w:r>
              <w:rPr>
                <w:rFonts w:ascii="Times New Roman" w:eastAsiaTheme="minorEastAsia" w:hAnsi="Times New Roman" w:cs="Times New Roman" w:hint="eastAsia"/>
              </w:rPr>
              <w:t>-</w:t>
            </w:r>
            <w:r>
              <w:rPr>
                <w:rFonts w:ascii="Times New Roman" w:eastAsiaTheme="minorEastAsia" w:hAnsi="Times New Roman" w:cs="Times New Roman" w:hint="eastAsia"/>
              </w:rPr>
              <w:t>日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26ABCAA6" w14:textId="77777777" w:rsidR="006E0AB1" w:rsidRPr="00011620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6A039F53" w14:textId="77777777" w:rsidTr="00CC634A">
        <w:trPr>
          <w:trHeight w:val="4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00EB610" w14:textId="414FC9BD" w:rsidR="006E0AB1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29</w:t>
            </w:r>
          </w:p>
        </w:tc>
        <w:tc>
          <w:tcPr>
            <w:tcW w:w="1481" w:type="dxa"/>
            <w:vMerge/>
            <w:tcBorders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F6B5496" w14:textId="77777777" w:rsidR="006E0AB1" w:rsidRDefault="006E0AB1" w:rsidP="006E0AB1">
            <w:pPr>
              <w:jc w:val="center"/>
              <w:rPr>
                <w:rFonts w:ascii="Times New Roman" w:eastAsiaTheme="minorEastAsia" w:hAnsiTheme="minorEastAsia" w:cs="Times New Roman"/>
              </w:rPr>
            </w:pP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398D0FE" w14:textId="3B292BAE" w:rsidR="006E0AB1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北京时间</w:t>
            </w:r>
            <w:r>
              <w:rPr>
                <w:rFonts w:ascii="Times New Roman" w:eastAsiaTheme="minorEastAsia" w:hAnsi="Times New Roman" w:cs="Times New Roman" w:hint="eastAsia"/>
              </w:rPr>
              <w:t>-</w:t>
            </w:r>
            <w:r>
              <w:rPr>
                <w:rFonts w:ascii="Times New Roman" w:eastAsiaTheme="minorEastAsia" w:hAnsi="Times New Roman" w:cs="Times New Roman" w:hint="eastAsia"/>
              </w:rPr>
              <w:t>小时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68965339" w14:textId="77777777" w:rsidR="006E0AB1" w:rsidRPr="00011620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2BBBF4EA" w14:textId="77777777" w:rsidTr="00CC634A">
        <w:trPr>
          <w:trHeight w:val="4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8042964" w14:textId="3D4A7A4A" w:rsidR="006E0AB1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30</w:t>
            </w:r>
          </w:p>
        </w:tc>
        <w:tc>
          <w:tcPr>
            <w:tcW w:w="1481" w:type="dxa"/>
            <w:vMerge/>
            <w:tcBorders>
              <w:left w:val="nil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42B4ACEE" w14:textId="77777777" w:rsidR="006E0AB1" w:rsidRDefault="006E0AB1" w:rsidP="006E0AB1">
            <w:pPr>
              <w:jc w:val="center"/>
              <w:rPr>
                <w:rFonts w:ascii="Times New Roman" w:eastAsiaTheme="minorEastAsia" w:hAnsiTheme="minorEastAsia" w:cs="Times New Roman"/>
              </w:rPr>
            </w:pP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85B0ADE" w14:textId="2E108DC6" w:rsidR="006E0AB1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北京时间</w:t>
            </w:r>
            <w:r>
              <w:rPr>
                <w:rFonts w:ascii="Times New Roman" w:eastAsiaTheme="minorEastAsia" w:hAnsi="Times New Roman" w:cs="Times New Roman" w:hint="eastAsia"/>
              </w:rPr>
              <w:t>-</w:t>
            </w:r>
            <w:r>
              <w:rPr>
                <w:rFonts w:ascii="Times New Roman" w:eastAsiaTheme="minorEastAsia" w:hAnsi="Times New Roman" w:cs="Times New Roman" w:hint="eastAsia"/>
              </w:rPr>
              <w:t>分钟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47BCA969" w14:textId="77777777" w:rsidR="006E0AB1" w:rsidRPr="00011620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11A134E2" w14:textId="77777777" w:rsidTr="00CC634A">
        <w:trPr>
          <w:trHeight w:val="4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64AF91B1" w14:textId="23C6F0B5" w:rsidR="006E0AB1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31</w:t>
            </w:r>
          </w:p>
        </w:tc>
        <w:tc>
          <w:tcPr>
            <w:tcW w:w="148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E752797" w14:textId="77777777" w:rsidR="006E0AB1" w:rsidRDefault="006E0AB1" w:rsidP="006E0AB1">
            <w:pPr>
              <w:jc w:val="center"/>
              <w:rPr>
                <w:rFonts w:ascii="Times New Roman" w:eastAsiaTheme="minorEastAsia" w:hAnsiTheme="minorEastAsia" w:cs="Times New Roman"/>
              </w:rPr>
            </w:pP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F7CA219" w14:textId="4FC5F266" w:rsidR="006E0AB1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北京时间</w:t>
            </w:r>
            <w:r>
              <w:rPr>
                <w:rFonts w:ascii="Times New Roman" w:eastAsiaTheme="minorEastAsia" w:hAnsi="Times New Roman" w:cs="Times New Roman" w:hint="eastAsia"/>
              </w:rPr>
              <w:t>-</w:t>
            </w:r>
            <w:r>
              <w:rPr>
                <w:rFonts w:ascii="Times New Roman" w:eastAsiaTheme="minorEastAsia" w:hAnsi="Times New Roman" w:cs="Times New Roman" w:hint="eastAsia"/>
              </w:rPr>
              <w:t>秒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5B63758B" w14:textId="77777777" w:rsidR="006E0AB1" w:rsidRPr="00011620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2458817B" w14:textId="77777777" w:rsidTr="00CC634A">
        <w:trPr>
          <w:trHeight w:val="4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CC6B3B3" w14:textId="699AB096" w:rsidR="006E0AB1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32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0DE8973F" w14:textId="726C19FB" w:rsidR="006E0AB1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预留</w:t>
            </w: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EFF0EB9" w14:textId="521A4193" w:rsidR="006E0AB1" w:rsidRPr="00065028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09E4A9F3" w14:textId="77777777" w:rsidR="006E0AB1" w:rsidRPr="00065028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54C16D82" w14:textId="77777777" w:rsidTr="00CC634A">
        <w:trPr>
          <w:trHeight w:val="4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96BB61B" w14:textId="245AFC16" w:rsidR="006E0AB1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33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435DA23" w14:textId="382DAB45" w:rsidR="006E0AB1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预留</w:t>
            </w: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0FE50A0" w14:textId="5452891B" w:rsidR="006E0AB1" w:rsidRPr="00065028" w:rsidRDefault="006E0AB1" w:rsidP="006E0AB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/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2767D0C9" w14:textId="77777777" w:rsidR="006E0AB1" w:rsidRPr="00065028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22D4CD7F" w14:textId="77777777" w:rsidTr="00CC634A">
        <w:trPr>
          <w:trHeight w:val="4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8FD7FD9" w14:textId="0ED0A367" w:rsidR="006E0AB1" w:rsidRPr="00E1781B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34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701E777A" w14:textId="77777777" w:rsidR="006E0AB1" w:rsidRPr="00E1781B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CRC</w:t>
            </w:r>
            <w:r>
              <w:rPr>
                <w:rFonts w:ascii="Times New Roman" w:eastAsiaTheme="minorEastAsia" w:hAnsi="Times New Roman" w:cs="Times New Roman"/>
              </w:rPr>
              <w:t>16-L</w:t>
            </w: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C41BD46" w14:textId="77777777" w:rsidR="006E0AB1" w:rsidRPr="00065028" w:rsidRDefault="006E0AB1" w:rsidP="006E0AB1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2106F43F" w14:textId="77777777" w:rsidR="006E0AB1" w:rsidRPr="00065028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6E0AB1" w:rsidRPr="00065028" w14:paraId="7A6BE2CD" w14:textId="77777777" w:rsidTr="00CC634A">
        <w:trPr>
          <w:trHeight w:val="43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8DC5099" w14:textId="68D9B504" w:rsidR="006E0AB1" w:rsidRPr="00E1781B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Byte</w:t>
            </w:r>
            <w:r>
              <w:rPr>
                <w:rFonts w:ascii="Times New Roman" w:eastAsiaTheme="minorEastAsia" w:hAnsi="Times New Roman" w:cs="Times New Roman" w:hint="eastAsia"/>
              </w:rPr>
              <w:t>35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170CDC68" w14:textId="77777777" w:rsidR="006E0AB1" w:rsidRPr="00E1781B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CRC</w:t>
            </w:r>
            <w:r>
              <w:rPr>
                <w:rFonts w:ascii="Times New Roman" w:eastAsiaTheme="minorEastAsia" w:hAnsi="Times New Roman" w:cs="Times New Roman"/>
              </w:rPr>
              <w:t>16-H</w:t>
            </w:r>
          </w:p>
        </w:tc>
        <w:tc>
          <w:tcPr>
            <w:tcW w:w="752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2A073A71" w14:textId="77777777" w:rsidR="006E0AB1" w:rsidRPr="00065028" w:rsidRDefault="006E0AB1" w:rsidP="006E0AB1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</w:tcPr>
          <w:p w14:paraId="7259CF20" w14:textId="77777777" w:rsidR="006E0AB1" w:rsidRPr="00065028" w:rsidRDefault="006E0AB1" w:rsidP="006E0AB1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17E8CD22" w14:textId="77777777" w:rsidR="00E204B8" w:rsidRDefault="00E204B8" w:rsidP="00F01A41">
      <w:pPr>
        <w:pStyle w:val="10"/>
        <w:spacing w:line="360" w:lineRule="auto"/>
        <w:ind w:firstLineChars="175"/>
        <w:jc w:val="left"/>
        <w:rPr>
          <w:rFonts w:eastAsiaTheme="minorEastAsia"/>
          <w:sz w:val="24"/>
        </w:rPr>
        <w:sectPr w:rsidR="00E204B8" w:rsidSect="00A769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9C6D3" w14:textId="01D45C56" w:rsidR="00AC5FF4" w:rsidRPr="00F01A41" w:rsidRDefault="00F01A41" w:rsidP="00F01A41">
      <w:pPr>
        <w:spacing w:line="360" w:lineRule="auto"/>
        <w:jc w:val="left"/>
        <w:rPr>
          <w:rFonts w:eastAsiaTheme="minorEastAsia"/>
          <w:sz w:val="22"/>
          <w:szCs w:val="28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AE6FDEC" wp14:editId="320514D1">
            <wp:extent cx="922020" cy="838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FF4" w:rsidRPr="00F01A41" w:rsidSect="00A76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7" w:author="吴波达" w:date="2020-04-08T14:32:00Z" w:initials="吴波达">
    <w:p w14:paraId="19861D90" w14:textId="10426BC5" w:rsidR="00A469B0" w:rsidRDefault="00A469B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设备信息是否补充，互联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861D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861D90" w16cid:durableId="223ACE8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57F2C4" w14:textId="77777777" w:rsidR="009D628E" w:rsidRDefault="009D628E" w:rsidP="008E05BD">
      <w:r>
        <w:separator/>
      </w:r>
    </w:p>
  </w:endnote>
  <w:endnote w:type="continuationSeparator" w:id="0">
    <w:p w14:paraId="5339C0B7" w14:textId="77777777" w:rsidR="009D628E" w:rsidRDefault="009D628E" w:rsidP="008E0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zh-CN"/>
      </w:rPr>
      <w:id w:val="384996467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14:paraId="468D9CBC" w14:textId="77777777" w:rsidR="00A469B0" w:rsidRDefault="00A469B0" w:rsidP="00410EF4">
        <w:pPr>
          <w:pStyle w:val="a4"/>
          <w:jc w:val="center"/>
        </w:pPr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324C15">
          <w:rPr>
            <w:b/>
            <w:noProof/>
          </w:rPr>
          <w:t>6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324C15">
          <w:rPr>
            <w:b/>
            <w:noProof/>
          </w:rPr>
          <w:t>11</w:t>
        </w:r>
        <w:r>
          <w:rPr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687939" w14:textId="77777777" w:rsidR="009D628E" w:rsidRDefault="009D628E" w:rsidP="008E05BD">
      <w:r>
        <w:separator/>
      </w:r>
    </w:p>
  </w:footnote>
  <w:footnote w:type="continuationSeparator" w:id="0">
    <w:p w14:paraId="3DF9259D" w14:textId="77777777" w:rsidR="009D628E" w:rsidRDefault="009D628E" w:rsidP="008E05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42495" w14:textId="77777777" w:rsidR="00A469B0" w:rsidRPr="001B3462" w:rsidRDefault="00A469B0" w:rsidP="001B3462">
    <w:pPr>
      <w:pStyle w:val="a5"/>
      <w:pBdr>
        <w:bottom w:val="none" w:sz="0" w:space="0" w:color="auto"/>
      </w:pBdr>
      <w:tabs>
        <w:tab w:val="clear" w:pos="4153"/>
        <w:tab w:val="clear" w:pos="8306"/>
        <w:tab w:val="center" w:pos="4819"/>
        <w:tab w:val="right" w:pos="9638"/>
      </w:tabs>
    </w:pPr>
    <w:r>
      <w:rPr>
        <w:rFonts w:eastAsia="黑体"/>
        <w:iCs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5E6A1EE" wp14:editId="5BDF20EB">
              <wp:simplePos x="0" y="0"/>
              <wp:positionH relativeFrom="column">
                <wp:posOffset>-5080</wp:posOffset>
              </wp:positionH>
              <wp:positionV relativeFrom="paragraph">
                <wp:posOffset>245745</wp:posOffset>
              </wp:positionV>
              <wp:extent cx="5962650" cy="0"/>
              <wp:effectExtent l="13970" t="17145" r="14605" b="1143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3BF3FD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.4pt;margin-top:19.35pt;width:469.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" strokeweight="1.5pt"/>
          </w:pict>
        </mc:Fallback>
      </mc:AlternateContent>
    </w:r>
    <w:r>
      <w:rPr>
        <w:rFonts w:eastAsia="黑体" w:hint="eastAsia"/>
        <w:iCs/>
        <w:noProof/>
      </w:rPr>
      <w:drawing>
        <wp:inline distT="0" distB="0" distL="0" distR="0" wp14:anchorId="19FEC212" wp14:editId="5D67F930">
          <wp:extent cx="585470" cy="182880"/>
          <wp:effectExtent l="0" t="0" r="0" b="0"/>
          <wp:docPr id="8" name="图片 8" descr="低版本方太logo竖版无定位语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低版本方太logo竖版无定位语-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470" cy="182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 xml:space="preserve">      </w:t>
    </w:r>
    <w:r w:rsidRPr="001B3462">
      <w:rPr>
        <w:rFonts w:ascii="宋体" w:hAnsi="宋体" w:hint="eastAsia"/>
        <w:iCs/>
        <w:sz w:val="15"/>
      </w:rPr>
      <w:t>本资料为宁波方</w:t>
    </w:r>
    <w:proofErr w:type="gramStart"/>
    <w:r w:rsidRPr="001B3462">
      <w:rPr>
        <w:rFonts w:ascii="宋体" w:hAnsi="宋体" w:hint="eastAsia"/>
        <w:iCs/>
        <w:sz w:val="15"/>
      </w:rPr>
      <w:t>太</w:t>
    </w:r>
    <w:proofErr w:type="gramEnd"/>
    <w:r w:rsidRPr="001B3462">
      <w:rPr>
        <w:rFonts w:ascii="宋体" w:hAnsi="宋体" w:hint="eastAsia"/>
        <w:iCs/>
        <w:sz w:val="15"/>
      </w:rPr>
      <w:t>厨具有限公司技术资产，未经资料管理部门许可，禁止复印及使用</w:t>
    </w:r>
    <w:r>
      <w:rPr>
        <w:rFonts w:eastAsia="黑体" w:hint="eastAsia"/>
        <w:iCs/>
      </w:rPr>
      <w:t xml:space="preserve">   </w:t>
    </w:r>
    <w:r w:rsidRPr="001E3E10">
      <w:rPr>
        <w:rFonts w:eastAsia="黑体" w:hint="eastAsia"/>
        <w:iCs/>
        <w:sz w:val="16"/>
      </w:rPr>
      <w:t xml:space="preserve"> </w:t>
    </w:r>
    <w:r>
      <w:rPr>
        <w:rFonts w:eastAsia="黑体" w:hint="eastAsia"/>
        <w:iCs/>
        <w:sz w:val="16"/>
      </w:rPr>
      <w:t xml:space="preserve">  </w:t>
    </w:r>
    <w:r w:rsidRPr="001E3E10">
      <w:rPr>
        <w:rFonts w:hint="eastAsia"/>
        <w:color w:val="FF0000"/>
        <w:sz w:val="28"/>
        <w:bdr w:val="single" w:sz="4" w:space="0" w:color="auto"/>
      </w:rPr>
      <w:t>对外密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039"/>
    <w:multiLevelType w:val="hybridMultilevel"/>
    <w:tmpl w:val="2BBE85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1694D"/>
    <w:multiLevelType w:val="multilevel"/>
    <w:tmpl w:val="80E442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599372B"/>
    <w:multiLevelType w:val="multilevel"/>
    <w:tmpl w:val="4130483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FC35E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2DE542D"/>
    <w:multiLevelType w:val="hybridMultilevel"/>
    <w:tmpl w:val="37E47B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6DF65DE"/>
    <w:multiLevelType w:val="multilevel"/>
    <w:tmpl w:val="56DF65D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E70493"/>
    <w:multiLevelType w:val="hybridMultilevel"/>
    <w:tmpl w:val="480449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9F432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B437454"/>
    <w:multiLevelType w:val="hybridMultilevel"/>
    <w:tmpl w:val="0B342ED0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F61650E"/>
    <w:multiLevelType w:val="hybridMultilevel"/>
    <w:tmpl w:val="29C61F6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E67EF9"/>
    <w:multiLevelType w:val="hybridMultilevel"/>
    <w:tmpl w:val="9C32CF92"/>
    <w:lvl w:ilvl="0" w:tplc="FB489C4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B24561"/>
    <w:multiLevelType w:val="hybridMultilevel"/>
    <w:tmpl w:val="DBA01D7C"/>
    <w:lvl w:ilvl="0" w:tplc="DBEA269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CB1925"/>
    <w:multiLevelType w:val="multilevel"/>
    <w:tmpl w:val="67CB192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372" w:hanging="372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3">
    <w:nsid w:val="6EAE4AAD"/>
    <w:multiLevelType w:val="hybridMultilevel"/>
    <w:tmpl w:val="3912C5B4"/>
    <w:lvl w:ilvl="0" w:tplc="58AE5F6E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7A508C"/>
    <w:multiLevelType w:val="multilevel"/>
    <w:tmpl w:val="D8C8130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F2C0696"/>
    <w:multiLevelType w:val="hybridMultilevel"/>
    <w:tmpl w:val="EAC897DE"/>
    <w:lvl w:ilvl="0" w:tplc="9FB219E0">
      <w:start w:val="1"/>
      <w:numFmt w:val="decimal"/>
      <w:lvlText w:val="%1.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4"/>
  </w:num>
  <w:num w:numId="6">
    <w:abstractNumId w:val="2"/>
  </w:num>
  <w:num w:numId="7">
    <w:abstractNumId w:val="0"/>
  </w:num>
  <w:num w:numId="8">
    <w:abstractNumId w:val="6"/>
  </w:num>
  <w:num w:numId="9">
    <w:abstractNumId w:val="15"/>
  </w:num>
  <w:num w:numId="10">
    <w:abstractNumId w:val="4"/>
  </w:num>
  <w:num w:numId="11">
    <w:abstractNumId w:val="13"/>
  </w:num>
  <w:num w:numId="12">
    <w:abstractNumId w:val="7"/>
  </w:num>
  <w:num w:numId="13">
    <w:abstractNumId w:val="11"/>
  </w:num>
  <w:num w:numId="14">
    <w:abstractNumId w:val="8"/>
  </w:num>
  <w:num w:numId="15">
    <w:abstractNumId w:val="9"/>
  </w:num>
  <w:num w:numId="1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d">
    <w15:presenceInfo w15:providerId="Windows Live" w15:userId="4f30e26cc7a55d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9F"/>
    <w:rsid w:val="0000229F"/>
    <w:rsid w:val="00010DB8"/>
    <w:rsid w:val="00011620"/>
    <w:rsid w:val="00014373"/>
    <w:rsid w:val="00024A24"/>
    <w:rsid w:val="0003485C"/>
    <w:rsid w:val="00037AD7"/>
    <w:rsid w:val="00041FDC"/>
    <w:rsid w:val="00044504"/>
    <w:rsid w:val="000603C4"/>
    <w:rsid w:val="00065028"/>
    <w:rsid w:val="000658E5"/>
    <w:rsid w:val="00076398"/>
    <w:rsid w:val="0008565E"/>
    <w:rsid w:val="000A1779"/>
    <w:rsid w:val="000A254C"/>
    <w:rsid w:val="000B2660"/>
    <w:rsid w:val="000B5C0C"/>
    <w:rsid w:val="000C5612"/>
    <w:rsid w:val="000C75D8"/>
    <w:rsid w:val="000D6A90"/>
    <w:rsid w:val="000E1709"/>
    <w:rsid w:val="000E4E1E"/>
    <w:rsid w:val="000E7162"/>
    <w:rsid w:val="000F0848"/>
    <w:rsid w:val="000F7C23"/>
    <w:rsid w:val="00103220"/>
    <w:rsid w:val="00105C90"/>
    <w:rsid w:val="00126D86"/>
    <w:rsid w:val="00126FD9"/>
    <w:rsid w:val="001323F0"/>
    <w:rsid w:val="00132D64"/>
    <w:rsid w:val="00132F2B"/>
    <w:rsid w:val="00135170"/>
    <w:rsid w:val="001500DB"/>
    <w:rsid w:val="00154DD5"/>
    <w:rsid w:val="001552AD"/>
    <w:rsid w:val="0016013F"/>
    <w:rsid w:val="00160559"/>
    <w:rsid w:val="0016316A"/>
    <w:rsid w:val="00163D2D"/>
    <w:rsid w:val="00175C17"/>
    <w:rsid w:val="00177487"/>
    <w:rsid w:val="00182E4F"/>
    <w:rsid w:val="00185E61"/>
    <w:rsid w:val="00187FB5"/>
    <w:rsid w:val="0019131E"/>
    <w:rsid w:val="0019439A"/>
    <w:rsid w:val="001A67A6"/>
    <w:rsid w:val="001B3002"/>
    <w:rsid w:val="001B3462"/>
    <w:rsid w:val="001B4D69"/>
    <w:rsid w:val="001C28B5"/>
    <w:rsid w:val="001C3079"/>
    <w:rsid w:val="001C33A1"/>
    <w:rsid w:val="001C3D7D"/>
    <w:rsid w:val="001E0ADA"/>
    <w:rsid w:val="001E38CC"/>
    <w:rsid w:val="001E4EA8"/>
    <w:rsid w:val="001F0349"/>
    <w:rsid w:val="001F1C75"/>
    <w:rsid w:val="001F2BED"/>
    <w:rsid w:val="001F39E3"/>
    <w:rsid w:val="00204177"/>
    <w:rsid w:val="0020790B"/>
    <w:rsid w:val="002223C4"/>
    <w:rsid w:val="00224BBA"/>
    <w:rsid w:val="00240085"/>
    <w:rsid w:val="00240A8F"/>
    <w:rsid w:val="00244070"/>
    <w:rsid w:val="00245A7A"/>
    <w:rsid w:val="00251691"/>
    <w:rsid w:val="002575B3"/>
    <w:rsid w:val="002726FE"/>
    <w:rsid w:val="00273269"/>
    <w:rsid w:val="0027734A"/>
    <w:rsid w:val="00277874"/>
    <w:rsid w:val="0028200D"/>
    <w:rsid w:val="00282D0B"/>
    <w:rsid w:val="002833A5"/>
    <w:rsid w:val="00284865"/>
    <w:rsid w:val="00285A68"/>
    <w:rsid w:val="0029227B"/>
    <w:rsid w:val="00295359"/>
    <w:rsid w:val="002A181A"/>
    <w:rsid w:val="002A27BB"/>
    <w:rsid w:val="002B0252"/>
    <w:rsid w:val="002B4014"/>
    <w:rsid w:val="002C29AC"/>
    <w:rsid w:val="002D0D59"/>
    <w:rsid w:val="002D3690"/>
    <w:rsid w:val="002D473A"/>
    <w:rsid w:val="002D48F8"/>
    <w:rsid w:val="002E6DCA"/>
    <w:rsid w:val="0030516D"/>
    <w:rsid w:val="00311294"/>
    <w:rsid w:val="0031405B"/>
    <w:rsid w:val="00315C57"/>
    <w:rsid w:val="00323B49"/>
    <w:rsid w:val="00323E51"/>
    <w:rsid w:val="00324C15"/>
    <w:rsid w:val="00334D87"/>
    <w:rsid w:val="00335FDD"/>
    <w:rsid w:val="003361A7"/>
    <w:rsid w:val="00346006"/>
    <w:rsid w:val="0035097A"/>
    <w:rsid w:val="00362201"/>
    <w:rsid w:val="00363DA5"/>
    <w:rsid w:val="0036527F"/>
    <w:rsid w:val="0037037C"/>
    <w:rsid w:val="003714E0"/>
    <w:rsid w:val="00373C45"/>
    <w:rsid w:val="0038458E"/>
    <w:rsid w:val="00390F2C"/>
    <w:rsid w:val="00391A3C"/>
    <w:rsid w:val="00395C0B"/>
    <w:rsid w:val="00397D86"/>
    <w:rsid w:val="003B075F"/>
    <w:rsid w:val="003B4ACC"/>
    <w:rsid w:val="003B6DA5"/>
    <w:rsid w:val="003C09E5"/>
    <w:rsid w:val="003C2BED"/>
    <w:rsid w:val="003D1331"/>
    <w:rsid w:val="003D2FF4"/>
    <w:rsid w:val="003E17B1"/>
    <w:rsid w:val="003E4706"/>
    <w:rsid w:val="003E5D57"/>
    <w:rsid w:val="003E6F59"/>
    <w:rsid w:val="003F2519"/>
    <w:rsid w:val="00400F39"/>
    <w:rsid w:val="00406DAD"/>
    <w:rsid w:val="00410EF4"/>
    <w:rsid w:val="00417C69"/>
    <w:rsid w:val="00425B43"/>
    <w:rsid w:val="004279F0"/>
    <w:rsid w:val="00430CC3"/>
    <w:rsid w:val="00437A78"/>
    <w:rsid w:val="0044253C"/>
    <w:rsid w:val="00454169"/>
    <w:rsid w:val="00455888"/>
    <w:rsid w:val="00460876"/>
    <w:rsid w:val="00463F95"/>
    <w:rsid w:val="004721D8"/>
    <w:rsid w:val="004724C0"/>
    <w:rsid w:val="0048233C"/>
    <w:rsid w:val="0048505A"/>
    <w:rsid w:val="00485A18"/>
    <w:rsid w:val="00486453"/>
    <w:rsid w:val="00497691"/>
    <w:rsid w:val="00497F8A"/>
    <w:rsid w:val="004A234D"/>
    <w:rsid w:val="004A58C7"/>
    <w:rsid w:val="004A5E19"/>
    <w:rsid w:val="004B6F8A"/>
    <w:rsid w:val="004C6C48"/>
    <w:rsid w:val="004C7941"/>
    <w:rsid w:val="004C7EF1"/>
    <w:rsid w:val="004D2AF5"/>
    <w:rsid w:val="004D42E4"/>
    <w:rsid w:val="004D4823"/>
    <w:rsid w:val="004E0C21"/>
    <w:rsid w:val="004E3582"/>
    <w:rsid w:val="004E52F4"/>
    <w:rsid w:val="004E5F07"/>
    <w:rsid w:val="004F4169"/>
    <w:rsid w:val="005262D2"/>
    <w:rsid w:val="00526DF1"/>
    <w:rsid w:val="00544265"/>
    <w:rsid w:val="00550796"/>
    <w:rsid w:val="0055230E"/>
    <w:rsid w:val="00553DA3"/>
    <w:rsid w:val="00554621"/>
    <w:rsid w:val="00560192"/>
    <w:rsid w:val="005612C4"/>
    <w:rsid w:val="00565135"/>
    <w:rsid w:val="00565FAE"/>
    <w:rsid w:val="00566CDF"/>
    <w:rsid w:val="0057176E"/>
    <w:rsid w:val="00574225"/>
    <w:rsid w:val="005772D9"/>
    <w:rsid w:val="00582220"/>
    <w:rsid w:val="005845E1"/>
    <w:rsid w:val="005A1CE5"/>
    <w:rsid w:val="005A4FE2"/>
    <w:rsid w:val="005A58EE"/>
    <w:rsid w:val="005A7575"/>
    <w:rsid w:val="005B0EF7"/>
    <w:rsid w:val="005B28DB"/>
    <w:rsid w:val="005B3111"/>
    <w:rsid w:val="005B744B"/>
    <w:rsid w:val="005C0984"/>
    <w:rsid w:val="005D29BC"/>
    <w:rsid w:val="005D4E16"/>
    <w:rsid w:val="005E00F3"/>
    <w:rsid w:val="005E284F"/>
    <w:rsid w:val="005E390E"/>
    <w:rsid w:val="005F438E"/>
    <w:rsid w:val="005F4E4D"/>
    <w:rsid w:val="006107D9"/>
    <w:rsid w:val="006113C9"/>
    <w:rsid w:val="00617605"/>
    <w:rsid w:val="00627229"/>
    <w:rsid w:val="006300E4"/>
    <w:rsid w:val="00630E7E"/>
    <w:rsid w:val="0063355E"/>
    <w:rsid w:val="00647162"/>
    <w:rsid w:val="00652E96"/>
    <w:rsid w:val="00653B30"/>
    <w:rsid w:val="00654A5E"/>
    <w:rsid w:val="00660B76"/>
    <w:rsid w:val="00660CFB"/>
    <w:rsid w:val="00664448"/>
    <w:rsid w:val="0067646E"/>
    <w:rsid w:val="00687892"/>
    <w:rsid w:val="00693264"/>
    <w:rsid w:val="006A3225"/>
    <w:rsid w:val="006A63F5"/>
    <w:rsid w:val="006B4C34"/>
    <w:rsid w:val="006B5C20"/>
    <w:rsid w:val="006B76C6"/>
    <w:rsid w:val="006C18CA"/>
    <w:rsid w:val="006C735F"/>
    <w:rsid w:val="006D3398"/>
    <w:rsid w:val="006D4269"/>
    <w:rsid w:val="006E0AB1"/>
    <w:rsid w:val="006F4D45"/>
    <w:rsid w:val="006F6F59"/>
    <w:rsid w:val="00701104"/>
    <w:rsid w:val="00702F1D"/>
    <w:rsid w:val="00705F1C"/>
    <w:rsid w:val="007072C8"/>
    <w:rsid w:val="00723B22"/>
    <w:rsid w:val="00730083"/>
    <w:rsid w:val="0073173A"/>
    <w:rsid w:val="00734647"/>
    <w:rsid w:val="00735185"/>
    <w:rsid w:val="007357AF"/>
    <w:rsid w:val="0074067B"/>
    <w:rsid w:val="0074484F"/>
    <w:rsid w:val="00751CAD"/>
    <w:rsid w:val="00753447"/>
    <w:rsid w:val="00757BC0"/>
    <w:rsid w:val="00760775"/>
    <w:rsid w:val="007650CD"/>
    <w:rsid w:val="00765534"/>
    <w:rsid w:val="00766734"/>
    <w:rsid w:val="00774651"/>
    <w:rsid w:val="00781DD4"/>
    <w:rsid w:val="00784FF5"/>
    <w:rsid w:val="00790DA5"/>
    <w:rsid w:val="007A04F6"/>
    <w:rsid w:val="007A16A6"/>
    <w:rsid w:val="007A677B"/>
    <w:rsid w:val="007A72EF"/>
    <w:rsid w:val="007B330E"/>
    <w:rsid w:val="007C0185"/>
    <w:rsid w:val="007C0708"/>
    <w:rsid w:val="007C4D46"/>
    <w:rsid w:val="007D1291"/>
    <w:rsid w:val="007D6566"/>
    <w:rsid w:val="007E060A"/>
    <w:rsid w:val="007F04D1"/>
    <w:rsid w:val="007F29B3"/>
    <w:rsid w:val="007F4F48"/>
    <w:rsid w:val="007F7779"/>
    <w:rsid w:val="00802EC8"/>
    <w:rsid w:val="008132BE"/>
    <w:rsid w:val="00813489"/>
    <w:rsid w:val="00824919"/>
    <w:rsid w:val="00832A91"/>
    <w:rsid w:val="008353CB"/>
    <w:rsid w:val="008370F7"/>
    <w:rsid w:val="00837C1B"/>
    <w:rsid w:val="0084644F"/>
    <w:rsid w:val="00856093"/>
    <w:rsid w:val="00856566"/>
    <w:rsid w:val="00861E4B"/>
    <w:rsid w:val="00867918"/>
    <w:rsid w:val="008A14D3"/>
    <w:rsid w:val="008B476A"/>
    <w:rsid w:val="008B62DE"/>
    <w:rsid w:val="008C1DC0"/>
    <w:rsid w:val="008C6DEF"/>
    <w:rsid w:val="008D0DAF"/>
    <w:rsid w:val="008D1FC7"/>
    <w:rsid w:val="008D477D"/>
    <w:rsid w:val="008D7885"/>
    <w:rsid w:val="008E05BD"/>
    <w:rsid w:val="008E3220"/>
    <w:rsid w:val="008E3762"/>
    <w:rsid w:val="008E5826"/>
    <w:rsid w:val="008F20BC"/>
    <w:rsid w:val="008F604A"/>
    <w:rsid w:val="00901CB7"/>
    <w:rsid w:val="009030B3"/>
    <w:rsid w:val="00906344"/>
    <w:rsid w:val="0090769A"/>
    <w:rsid w:val="00911237"/>
    <w:rsid w:val="009140E1"/>
    <w:rsid w:val="00915CD3"/>
    <w:rsid w:val="00916A00"/>
    <w:rsid w:val="00930164"/>
    <w:rsid w:val="00931B97"/>
    <w:rsid w:val="009348D6"/>
    <w:rsid w:val="00935A17"/>
    <w:rsid w:val="009415BE"/>
    <w:rsid w:val="00942A0C"/>
    <w:rsid w:val="00942CA3"/>
    <w:rsid w:val="0095058E"/>
    <w:rsid w:val="00955BEA"/>
    <w:rsid w:val="00956901"/>
    <w:rsid w:val="009602D9"/>
    <w:rsid w:val="0096338C"/>
    <w:rsid w:val="00970F13"/>
    <w:rsid w:val="00972863"/>
    <w:rsid w:val="00973494"/>
    <w:rsid w:val="00973A17"/>
    <w:rsid w:val="0097632C"/>
    <w:rsid w:val="0098191D"/>
    <w:rsid w:val="00982D14"/>
    <w:rsid w:val="009901B7"/>
    <w:rsid w:val="00990D8A"/>
    <w:rsid w:val="00991D44"/>
    <w:rsid w:val="00992EF2"/>
    <w:rsid w:val="00996BD7"/>
    <w:rsid w:val="00997C6C"/>
    <w:rsid w:val="009A03C7"/>
    <w:rsid w:val="009A37B5"/>
    <w:rsid w:val="009A586D"/>
    <w:rsid w:val="009B1E63"/>
    <w:rsid w:val="009B4A69"/>
    <w:rsid w:val="009B585D"/>
    <w:rsid w:val="009C2416"/>
    <w:rsid w:val="009C73BD"/>
    <w:rsid w:val="009D0C5B"/>
    <w:rsid w:val="009D231A"/>
    <w:rsid w:val="009D628E"/>
    <w:rsid w:val="009E103C"/>
    <w:rsid w:val="009E1DA6"/>
    <w:rsid w:val="009E472F"/>
    <w:rsid w:val="00A000D2"/>
    <w:rsid w:val="00A039B7"/>
    <w:rsid w:val="00A03A9C"/>
    <w:rsid w:val="00A06F0C"/>
    <w:rsid w:val="00A12E33"/>
    <w:rsid w:val="00A140ED"/>
    <w:rsid w:val="00A17B44"/>
    <w:rsid w:val="00A206D5"/>
    <w:rsid w:val="00A22697"/>
    <w:rsid w:val="00A342DE"/>
    <w:rsid w:val="00A440EE"/>
    <w:rsid w:val="00A451C2"/>
    <w:rsid w:val="00A469B0"/>
    <w:rsid w:val="00A56AEC"/>
    <w:rsid w:val="00A60314"/>
    <w:rsid w:val="00A60E4B"/>
    <w:rsid w:val="00A64DC8"/>
    <w:rsid w:val="00A64EA4"/>
    <w:rsid w:val="00A6575B"/>
    <w:rsid w:val="00A75EF4"/>
    <w:rsid w:val="00A7692F"/>
    <w:rsid w:val="00A77AF6"/>
    <w:rsid w:val="00A828EE"/>
    <w:rsid w:val="00A82F0C"/>
    <w:rsid w:val="00A9163B"/>
    <w:rsid w:val="00A92250"/>
    <w:rsid w:val="00A97458"/>
    <w:rsid w:val="00AA4F5F"/>
    <w:rsid w:val="00AA5B64"/>
    <w:rsid w:val="00AB2756"/>
    <w:rsid w:val="00AB6D3C"/>
    <w:rsid w:val="00AC1E41"/>
    <w:rsid w:val="00AC2722"/>
    <w:rsid w:val="00AC48BB"/>
    <w:rsid w:val="00AC5FF4"/>
    <w:rsid w:val="00AC6D8A"/>
    <w:rsid w:val="00AC6F44"/>
    <w:rsid w:val="00AD004C"/>
    <w:rsid w:val="00AE2F3B"/>
    <w:rsid w:val="00AE7495"/>
    <w:rsid w:val="00AF6EED"/>
    <w:rsid w:val="00AF7606"/>
    <w:rsid w:val="00AF7E0F"/>
    <w:rsid w:val="00B01074"/>
    <w:rsid w:val="00B0712F"/>
    <w:rsid w:val="00B0762D"/>
    <w:rsid w:val="00B14B10"/>
    <w:rsid w:val="00B17A67"/>
    <w:rsid w:val="00B22AE7"/>
    <w:rsid w:val="00B32C94"/>
    <w:rsid w:val="00B34DB5"/>
    <w:rsid w:val="00B55955"/>
    <w:rsid w:val="00B57986"/>
    <w:rsid w:val="00B57F6E"/>
    <w:rsid w:val="00B72679"/>
    <w:rsid w:val="00B74956"/>
    <w:rsid w:val="00B86966"/>
    <w:rsid w:val="00B8722B"/>
    <w:rsid w:val="00B928D2"/>
    <w:rsid w:val="00B95FB3"/>
    <w:rsid w:val="00B97C03"/>
    <w:rsid w:val="00BA0111"/>
    <w:rsid w:val="00BA4AC9"/>
    <w:rsid w:val="00BA5D55"/>
    <w:rsid w:val="00BD0F42"/>
    <w:rsid w:val="00BD5144"/>
    <w:rsid w:val="00BE0482"/>
    <w:rsid w:val="00BE14A1"/>
    <w:rsid w:val="00BE17E7"/>
    <w:rsid w:val="00BE6AA5"/>
    <w:rsid w:val="00BE6C46"/>
    <w:rsid w:val="00BF00E1"/>
    <w:rsid w:val="00C03D1E"/>
    <w:rsid w:val="00C0562F"/>
    <w:rsid w:val="00C07B63"/>
    <w:rsid w:val="00C21E2E"/>
    <w:rsid w:val="00C22053"/>
    <w:rsid w:val="00C23CF7"/>
    <w:rsid w:val="00C44DE2"/>
    <w:rsid w:val="00C50BEA"/>
    <w:rsid w:val="00C51967"/>
    <w:rsid w:val="00C5403D"/>
    <w:rsid w:val="00C6211C"/>
    <w:rsid w:val="00C81E3C"/>
    <w:rsid w:val="00C82B1E"/>
    <w:rsid w:val="00C84F05"/>
    <w:rsid w:val="00C86773"/>
    <w:rsid w:val="00CA6F16"/>
    <w:rsid w:val="00CB12E2"/>
    <w:rsid w:val="00CB1B3E"/>
    <w:rsid w:val="00CB49E3"/>
    <w:rsid w:val="00CB5248"/>
    <w:rsid w:val="00CC06F6"/>
    <w:rsid w:val="00CC1BFB"/>
    <w:rsid w:val="00CC634A"/>
    <w:rsid w:val="00CD4C54"/>
    <w:rsid w:val="00CE126F"/>
    <w:rsid w:val="00CF10FF"/>
    <w:rsid w:val="00D005D0"/>
    <w:rsid w:val="00D01234"/>
    <w:rsid w:val="00D04108"/>
    <w:rsid w:val="00D05756"/>
    <w:rsid w:val="00D23286"/>
    <w:rsid w:val="00D24A52"/>
    <w:rsid w:val="00D301ED"/>
    <w:rsid w:val="00D3024D"/>
    <w:rsid w:val="00D30C5F"/>
    <w:rsid w:val="00D43196"/>
    <w:rsid w:val="00D45708"/>
    <w:rsid w:val="00D47D35"/>
    <w:rsid w:val="00D549B6"/>
    <w:rsid w:val="00D549D3"/>
    <w:rsid w:val="00D56E51"/>
    <w:rsid w:val="00D632EC"/>
    <w:rsid w:val="00D65BF4"/>
    <w:rsid w:val="00D678F3"/>
    <w:rsid w:val="00D7055D"/>
    <w:rsid w:val="00D74F4B"/>
    <w:rsid w:val="00D75373"/>
    <w:rsid w:val="00D75EE1"/>
    <w:rsid w:val="00D77D9B"/>
    <w:rsid w:val="00D80019"/>
    <w:rsid w:val="00D84163"/>
    <w:rsid w:val="00D8571B"/>
    <w:rsid w:val="00D864DA"/>
    <w:rsid w:val="00D957BA"/>
    <w:rsid w:val="00D95F8D"/>
    <w:rsid w:val="00D96403"/>
    <w:rsid w:val="00D96AAE"/>
    <w:rsid w:val="00DA0772"/>
    <w:rsid w:val="00DA15A1"/>
    <w:rsid w:val="00DA292E"/>
    <w:rsid w:val="00DA462A"/>
    <w:rsid w:val="00DA542C"/>
    <w:rsid w:val="00DB627D"/>
    <w:rsid w:val="00DC2229"/>
    <w:rsid w:val="00DC61C4"/>
    <w:rsid w:val="00DD74D2"/>
    <w:rsid w:val="00DE0FF6"/>
    <w:rsid w:val="00DE4FF3"/>
    <w:rsid w:val="00DF0B40"/>
    <w:rsid w:val="00DF3605"/>
    <w:rsid w:val="00E03FCC"/>
    <w:rsid w:val="00E1183E"/>
    <w:rsid w:val="00E11F45"/>
    <w:rsid w:val="00E1781B"/>
    <w:rsid w:val="00E204B8"/>
    <w:rsid w:val="00E228DD"/>
    <w:rsid w:val="00E24ADB"/>
    <w:rsid w:val="00E27106"/>
    <w:rsid w:val="00E311B2"/>
    <w:rsid w:val="00E31EA9"/>
    <w:rsid w:val="00E3736E"/>
    <w:rsid w:val="00E400A2"/>
    <w:rsid w:val="00E41A57"/>
    <w:rsid w:val="00E42F73"/>
    <w:rsid w:val="00E43EDD"/>
    <w:rsid w:val="00E443E7"/>
    <w:rsid w:val="00E44754"/>
    <w:rsid w:val="00E4571B"/>
    <w:rsid w:val="00E47209"/>
    <w:rsid w:val="00E47EA5"/>
    <w:rsid w:val="00E53FF5"/>
    <w:rsid w:val="00E55EB6"/>
    <w:rsid w:val="00E56901"/>
    <w:rsid w:val="00E57C74"/>
    <w:rsid w:val="00E6478B"/>
    <w:rsid w:val="00E67F12"/>
    <w:rsid w:val="00E704AB"/>
    <w:rsid w:val="00E750C8"/>
    <w:rsid w:val="00E7614E"/>
    <w:rsid w:val="00E8387A"/>
    <w:rsid w:val="00E92BCC"/>
    <w:rsid w:val="00E95210"/>
    <w:rsid w:val="00E954A1"/>
    <w:rsid w:val="00EA17EC"/>
    <w:rsid w:val="00EA57A7"/>
    <w:rsid w:val="00EB152D"/>
    <w:rsid w:val="00EC2655"/>
    <w:rsid w:val="00EC413F"/>
    <w:rsid w:val="00ED3B72"/>
    <w:rsid w:val="00EE188C"/>
    <w:rsid w:val="00EE5C41"/>
    <w:rsid w:val="00EE71D4"/>
    <w:rsid w:val="00EE764D"/>
    <w:rsid w:val="00EF5822"/>
    <w:rsid w:val="00EF5933"/>
    <w:rsid w:val="00F01A41"/>
    <w:rsid w:val="00F15E7D"/>
    <w:rsid w:val="00F27945"/>
    <w:rsid w:val="00F365A0"/>
    <w:rsid w:val="00F44AAD"/>
    <w:rsid w:val="00F523F4"/>
    <w:rsid w:val="00F60F46"/>
    <w:rsid w:val="00F61046"/>
    <w:rsid w:val="00F65004"/>
    <w:rsid w:val="00F70966"/>
    <w:rsid w:val="00F73ECE"/>
    <w:rsid w:val="00F758D1"/>
    <w:rsid w:val="00F7775B"/>
    <w:rsid w:val="00F87C29"/>
    <w:rsid w:val="00F96725"/>
    <w:rsid w:val="00FA2C99"/>
    <w:rsid w:val="00FA7181"/>
    <w:rsid w:val="00FA752A"/>
    <w:rsid w:val="00FB47F5"/>
    <w:rsid w:val="00FB5086"/>
    <w:rsid w:val="00FB514A"/>
    <w:rsid w:val="00FB6BB9"/>
    <w:rsid w:val="00FC0609"/>
    <w:rsid w:val="00FC3F4B"/>
    <w:rsid w:val="00FC7B01"/>
    <w:rsid w:val="00FF4EA0"/>
    <w:rsid w:val="00FF54F1"/>
    <w:rsid w:val="0667613C"/>
    <w:rsid w:val="1046649C"/>
    <w:rsid w:val="1198517A"/>
    <w:rsid w:val="1C784655"/>
    <w:rsid w:val="1C986335"/>
    <w:rsid w:val="1FF93A48"/>
    <w:rsid w:val="21AE4F70"/>
    <w:rsid w:val="250D6B8D"/>
    <w:rsid w:val="26E17BA7"/>
    <w:rsid w:val="2A695E8B"/>
    <w:rsid w:val="30325FD6"/>
    <w:rsid w:val="352F5F26"/>
    <w:rsid w:val="36F667AA"/>
    <w:rsid w:val="3D416BBD"/>
    <w:rsid w:val="3D711836"/>
    <w:rsid w:val="453E2BA6"/>
    <w:rsid w:val="4B753ADD"/>
    <w:rsid w:val="51AA1662"/>
    <w:rsid w:val="52A43839"/>
    <w:rsid w:val="55070624"/>
    <w:rsid w:val="5BA039AC"/>
    <w:rsid w:val="5ED71859"/>
    <w:rsid w:val="5FBF61F2"/>
    <w:rsid w:val="60032F01"/>
    <w:rsid w:val="70163E16"/>
    <w:rsid w:val="737D19C1"/>
    <w:rsid w:val="764971FB"/>
    <w:rsid w:val="7D2469DD"/>
    <w:rsid w:val="7D52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D5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77B"/>
    <w:pPr>
      <w:jc w:val="both"/>
    </w:pPr>
    <w:rPr>
      <w:rFonts w:ascii="Calibri" w:eastAsia="宋体" w:hAnsi="Calibri" w:cs="Calibri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4D42E4"/>
    <w:pPr>
      <w:keepNext/>
      <w:keepLines/>
      <w:widowControl w:val="0"/>
      <w:spacing w:before="340" w:after="330" w:line="578" w:lineRule="auto"/>
      <w:outlineLvl w:val="0"/>
    </w:pPr>
    <w:rPr>
      <w:rFonts w:cs="Times New Roman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  <w:rPr>
      <w:rFonts w:cs="Times New Roman"/>
    </w:rPr>
  </w:style>
  <w:style w:type="paragraph" w:customStyle="1" w:styleId="a8">
    <w:name w:val="表头样式"/>
    <w:basedOn w:val="a"/>
    <w:pPr>
      <w:autoSpaceDE w:val="0"/>
      <w:autoSpaceDN w:val="0"/>
      <w:adjustRightInd w:val="0"/>
      <w:jc w:val="center"/>
    </w:pPr>
    <w:rPr>
      <w:rFonts w:ascii="Times New Roman" w:hAnsi="Times New Roman" w:cs="Times New Roman"/>
      <w:b/>
      <w:bCs/>
    </w:rPr>
  </w:style>
  <w:style w:type="paragraph" w:customStyle="1" w:styleId="a9">
    <w:name w:val="表格文本"/>
    <w:basedOn w:val="a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hAnsi="Times New Roman" w:cs="Times New Roman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Times New Roman" w:hAnsi="Times New Roman" w:cs="Times New Roman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a">
    <w:name w:val="No Spacing"/>
    <w:link w:val="Char2"/>
    <w:uiPriority w:val="1"/>
    <w:qFormat/>
    <w:rsid w:val="00175C17"/>
    <w:rPr>
      <w:sz w:val="22"/>
      <w:szCs w:val="22"/>
    </w:rPr>
  </w:style>
  <w:style w:type="character" w:customStyle="1" w:styleId="Char2">
    <w:name w:val="无间隔 Char"/>
    <w:basedOn w:val="a0"/>
    <w:link w:val="aa"/>
    <w:uiPriority w:val="1"/>
    <w:rsid w:val="00175C17"/>
    <w:rPr>
      <w:sz w:val="22"/>
      <w:szCs w:val="22"/>
    </w:rPr>
  </w:style>
  <w:style w:type="character" w:styleId="ab">
    <w:name w:val="annotation reference"/>
    <w:basedOn w:val="a0"/>
    <w:uiPriority w:val="99"/>
    <w:semiHidden/>
    <w:unhideWhenUsed/>
    <w:rsid w:val="00485A18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485A18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485A18"/>
    <w:rPr>
      <w:rFonts w:ascii="Calibri" w:eastAsia="宋体" w:hAnsi="Calibri" w:cs="Calibri"/>
      <w:sz w:val="21"/>
      <w:szCs w:val="21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485A18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485A18"/>
    <w:rPr>
      <w:rFonts w:ascii="Calibri" w:eastAsia="宋体" w:hAnsi="Calibri" w:cs="Calibri"/>
      <w:b/>
      <w:bCs/>
      <w:sz w:val="21"/>
      <w:szCs w:val="21"/>
    </w:rPr>
  </w:style>
  <w:style w:type="paragraph" w:styleId="ae">
    <w:name w:val="Revision"/>
    <w:hidden/>
    <w:uiPriority w:val="99"/>
    <w:semiHidden/>
    <w:rsid w:val="005B3111"/>
    <w:rPr>
      <w:rFonts w:ascii="Calibri" w:eastAsia="宋体" w:hAnsi="Calibri" w:cs="Calibri"/>
      <w:sz w:val="21"/>
      <w:szCs w:val="21"/>
    </w:rPr>
  </w:style>
  <w:style w:type="paragraph" w:customStyle="1" w:styleId="3">
    <w:name w:val="列出段落3"/>
    <w:basedOn w:val="a"/>
    <w:uiPriority w:val="99"/>
    <w:unhideWhenUsed/>
    <w:qFormat/>
    <w:rsid w:val="00245A7A"/>
    <w:pPr>
      <w:widowControl w:val="0"/>
      <w:ind w:firstLineChars="200" w:firstLine="420"/>
    </w:pPr>
    <w:rPr>
      <w:rFonts w:cs="Times New Roman"/>
      <w:kern w:val="2"/>
      <w:szCs w:val="22"/>
    </w:rPr>
  </w:style>
  <w:style w:type="character" w:customStyle="1" w:styleId="1Char">
    <w:name w:val="标题 1 Char"/>
    <w:basedOn w:val="a0"/>
    <w:link w:val="1"/>
    <w:uiPriority w:val="9"/>
    <w:qFormat/>
    <w:rsid w:val="004D42E4"/>
    <w:rPr>
      <w:rFonts w:ascii="Calibri" w:eastAsia="宋体" w:hAnsi="Calibri" w:cs="Times New Roman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53B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864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486453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486453"/>
    <w:pPr>
      <w:spacing w:after="100" w:line="276" w:lineRule="auto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86453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77B"/>
    <w:pPr>
      <w:jc w:val="both"/>
    </w:pPr>
    <w:rPr>
      <w:rFonts w:ascii="Calibri" w:eastAsia="宋体" w:hAnsi="Calibri" w:cs="Calibri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4D42E4"/>
    <w:pPr>
      <w:keepNext/>
      <w:keepLines/>
      <w:widowControl w:val="0"/>
      <w:spacing w:before="340" w:after="330" w:line="578" w:lineRule="auto"/>
      <w:outlineLvl w:val="0"/>
    </w:pPr>
    <w:rPr>
      <w:rFonts w:cs="Times New Roman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B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  <w:rPr>
      <w:rFonts w:cs="Times New Roman"/>
    </w:rPr>
  </w:style>
  <w:style w:type="paragraph" w:customStyle="1" w:styleId="a8">
    <w:name w:val="表头样式"/>
    <w:basedOn w:val="a"/>
    <w:pPr>
      <w:autoSpaceDE w:val="0"/>
      <w:autoSpaceDN w:val="0"/>
      <w:adjustRightInd w:val="0"/>
      <w:jc w:val="center"/>
    </w:pPr>
    <w:rPr>
      <w:rFonts w:ascii="Times New Roman" w:hAnsi="Times New Roman" w:cs="Times New Roman"/>
      <w:b/>
      <w:bCs/>
    </w:rPr>
  </w:style>
  <w:style w:type="paragraph" w:customStyle="1" w:styleId="a9">
    <w:name w:val="表格文本"/>
    <w:basedOn w:val="a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hAnsi="Times New Roman" w:cs="Times New Roman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Times New Roman" w:hAnsi="Times New Roman" w:cs="Times New Roman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a">
    <w:name w:val="No Spacing"/>
    <w:link w:val="Char2"/>
    <w:uiPriority w:val="1"/>
    <w:qFormat/>
    <w:rsid w:val="00175C17"/>
    <w:rPr>
      <w:sz w:val="22"/>
      <w:szCs w:val="22"/>
    </w:rPr>
  </w:style>
  <w:style w:type="character" w:customStyle="1" w:styleId="Char2">
    <w:name w:val="无间隔 Char"/>
    <w:basedOn w:val="a0"/>
    <w:link w:val="aa"/>
    <w:uiPriority w:val="1"/>
    <w:rsid w:val="00175C17"/>
    <w:rPr>
      <w:sz w:val="22"/>
      <w:szCs w:val="22"/>
    </w:rPr>
  </w:style>
  <w:style w:type="character" w:styleId="ab">
    <w:name w:val="annotation reference"/>
    <w:basedOn w:val="a0"/>
    <w:uiPriority w:val="99"/>
    <w:semiHidden/>
    <w:unhideWhenUsed/>
    <w:rsid w:val="00485A18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485A18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485A18"/>
    <w:rPr>
      <w:rFonts w:ascii="Calibri" w:eastAsia="宋体" w:hAnsi="Calibri" w:cs="Calibri"/>
      <w:sz w:val="21"/>
      <w:szCs w:val="21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485A18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485A18"/>
    <w:rPr>
      <w:rFonts w:ascii="Calibri" w:eastAsia="宋体" w:hAnsi="Calibri" w:cs="Calibri"/>
      <w:b/>
      <w:bCs/>
      <w:sz w:val="21"/>
      <w:szCs w:val="21"/>
    </w:rPr>
  </w:style>
  <w:style w:type="paragraph" w:styleId="ae">
    <w:name w:val="Revision"/>
    <w:hidden/>
    <w:uiPriority w:val="99"/>
    <w:semiHidden/>
    <w:rsid w:val="005B3111"/>
    <w:rPr>
      <w:rFonts w:ascii="Calibri" w:eastAsia="宋体" w:hAnsi="Calibri" w:cs="Calibri"/>
      <w:sz w:val="21"/>
      <w:szCs w:val="21"/>
    </w:rPr>
  </w:style>
  <w:style w:type="paragraph" w:customStyle="1" w:styleId="3">
    <w:name w:val="列出段落3"/>
    <w:basedOn w:val="a"/>
    <w:uiPriority w:val="99"/>
    <w:unhideWhenUsed/>
    <w:qFormat/>
    <w:rsid w:val="00245A7A"/>
    <w:pPr>
      <w:widowControl w:val="0"/>
      <w:ind w:firstLineChars="200" w:firstLine="420"/>
    </w:pPr>
    <w:rPr>
      <w:rFonts w:cs="Times New Roman"/>
      <w:kern w:val="2"/>
      <w:szCs w:val="22"/>
    </w:rPr>
  </w:style>
  <w:style w:type="character" w:customStyle="1" w:styleId="1Char">
    <w:name w:val="标题 1 Char"/>
    <w:basedOn w:val="a0"/>
    <w:link w:val="1"/>
    <w:uiPriority w:val="9"/>
    <w:qFormat/>
    <w:rsid w:val="004D42E4"/>
    <w:rPr>
      <w:rFonts w:ascii="Calibri" w:eastAsia="宋体" w:hAnsi="Calibri" w:cs="Times New Roman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53B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864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486453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486453"/>
    <w:pPr>
      <w:spacing w:after="100" w:line="276" w:lineRule="auto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86453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26CB3E-5899-478C-96AA-261AA1907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5470</TotalTime>
  <Pages>1</Pages>
  <Words>770</Words>
  <Characters>4390</Characters>
  <Application>Microsoft Office Word</Application>
  <DocSecurity>0</DocSecurity>
  <Lines>36</Lines>
  <Paragraphs>10</Paragraphs>
  <ScaleCrop>false</ScaleCrop>
  <Company>Microsoft</Company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沈科崇</dc:creator>
  <cp:lastModifiedBy>董明昊</cp:lastModifiedBy>
  <cp:revision>62</cp:revision>
  <cp:lastPrinted>2019-04-12T11:46:00Z</cp:lastPrinted>
  <dcterms:created xsi:type="dcterms:W3CDTF">2020-02-13T09:03:00Z</dcterms:created>
  <dcterms:modified xsi:type="dcterms:W3CDTF">2020-04-24T12:02:00Z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