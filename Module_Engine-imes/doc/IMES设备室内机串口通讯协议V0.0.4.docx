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84A9B" w14:textId="77777777" w:rsidR="00A43E0C" w:rsidRDefault="00AE260C">
      <w:pPr>
        <w:jc w:val="left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文件编号：</w:t>
      </w:r>
    </w:p>
    <w:p w14:paraId="4952F3D3" w14:textId="77777777" w:rsidR="00A43E0C" w:rsidRDefault="00A43E0C">
      <w:pPr>
        <w:jc w:val="left"/>
        <w:rPr>
          <w:rFonts w:asciiTheme="minorEastAsia" w:hAnsiTheme="minorEastAsia"/>
          <w:color w:val="000000" w:themeColor="text1"/>
          <w:sz w:val="24"/>
        </w:rPr>
      </w:pPr>
    </w:p>
    <w:p w14:paraId="0E60C57D" w14:textId="77777777" w:rsidR="00A43E0C" w:rsidRDefault="00AE260C">
      <w:pPr>
        <w:jc w:val="left"/>
        <w:rPr>
          <w:i/>
          <w:color w:val="000000" w:themeColor="text1"/>
          <w:sz w:val="24"/>
        </w:rPr>
      </w:pPr>
      <w:r>
        <w:rPr>
          <w:i/>
          <w:color w:val="000000" w:themeColor="text1"/>
          <w:sz w:val="24"/>
        </w:rPr>
        <w:t xml:space="preserve"> </w:t>
      </w:r>
    </w:p>
    <w:p w14:paraId="31850C1A" w14:textId="77777777" w:rsidR="00A43E0C" w:rsidRDefault="00A43E0C">
      <w:pPr>
        <w:rPr>
          <w:color w:val="000000" w:themeColor="text1"/>
          <w:sz w:val="32"/>
        </w:rPr>
      </w:pPr>
    </w:p>
    <w:p w14:paraId="582E040E" w14:textId="77777777" w:rsidR="00A43E0C" w:rsidRDefault="00AE260C">
      <w:pPr>
        <w:rPr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项目名称：</w:t>
      </w:r>
      <w:r w:rsidR="00D00C16">
        <w:rPr>
          <w:rFonts w:hint="eastAsia"/>
          <w:b/>
          <w:color w:val="000000" w:themeColor="text1"/>
          <w:sz w:val="32"/>
        </w:rPr>
        <w:t>多联智能油烟净化系统</w:t>
      </w:r>
    </w:p>
    <w:p w14:paraId="785E7947" w14:textId="77777777" w:rsidR="00A43E0C" w:rsidRPr="00D00C16" w:rsidRDefault="00AE260C">
      <w:pPr>
        <w:rPr>
          <w:b/>
          <w:color w:val="000000" w:themeColor="text1"/>
          <w:sz w:val="32"/>
        </w:rPr>
      </w:pPr>
      <w:r>
        <w:rPr>
          <w:rFonts w:hint="eastAsia"/>
          <w:b/>
          <w:color w:val="000000" w:themeColor="text1"/>
          <w:sz w:val="32"/>
        </w:rPr>
        <w:t>项目编号：</w:t>
      </w:r>
      <w:r w:rsidR="00DE21DB">
        <w:rPr>
          <w:color w:val="000000" w:themeColor="text1"/>
        </w:rPr>
        <w:t xml:space="preserve"> </w:t>
      </w:r>
      <w:r w:rsidR="00D00C16" w:rsidRPr="00D00C16">
        <w:rPr>
          <w:rFonts w:hint="eastAsia"/>
          <w:b/>
          <w:color w:val="000000" w:themeColor="text1"/>
          <w:sz w:val="32"/>
        </w:rPr>
        <w:t>FAGE1923</w:t>
      </w:r>
    </w:p>
    <w:p w14:paraId="5B5FA415" w14:textId="77777777" w:rsidR="00A43E0C" w:rsidRDefault="00A43E0C">
      <w:pPr>
        <w:rPr>
          <w:color w:val="000000" w:themeColor="text1"/>
        </w:rPr>
      </w:pPr>
    </w:p>
    <w:p w14:paraId="7F26AD3D" w14:textId="77777777" w:rsidR="00A43E0C" w:rsidRPr="00442F0B" w:rsidRDefault="00A43E0C">
      <w:pPr>
        <w:rPr>
          <w:color w:val="000000" w:themeColor="text1"/>
        </w:rPr>
      </w:pPr>
    </w:p>
    <w:p w14:paraId="09D107C8" w14:textId="77777777" w:rsidR="00A43E0C" w:rsidRPr="00D00C16" w:rsidRDefault="00A43E0C">
      <w:pPr>
        <w:rPr>
          <w:color w:val="000000" w:themeColor="text1"/>
        </w:rPr>
      </w:pPr>
    </w:p>
    <w:p w14:paraId="332438A2" w14:textId="77777777" w:rsidR="00A43E0C" w:rsidRDefault="00A43E0C">
      <w:pPr>
        <w:rPr>
          <w:color w:val="000000" w:themeColor="text1"/>
        </w:rPr>
      </w:pPr>
    </w:p>
    <w:p w14:paraId="0F9D6271" w14:textId="77777777" w:rsidR="00A43E0C" w:rsidRDefault="00A43E0C">
      <w:pPr>
        <w:rPr>
          <w:color w:val="000000" w:themeColor="text1"/>
        </w:rPr>
      </w:pPr>
    </w:p>
    <w:p w14:paraId="23D63662" w14:textId="77777777" w:rsidR="00A43E0C" w:rsidRDefault="003024AF">
      <w:pPr>
        <w:jc w:val="center"/>
        <w:rPr>
          <w:b/>
          <w:color w:val="000000" w:themeColor="text1"/>
          <w:sz w:val="72"/>
          <w:szCs w:val="44"/>
        </w:rPr>
      </w:pPr>
      <w:r>
        <w:rPr>
          <w:rFonts w:hint="eastAsia"/>
          <w:b/>
          <w:color w:val="000000" w:themeColor="text1"/>
          <w:sz w:val="72"/>
          <w:szCs w:val="44"/>
        </w:rPr>
        <w:t>IMES</w:t>
      </w:r>
      <w:r>
        <w:rPr>
          <w:rFonts w:hint="eastAsia"/>
          <w:b/>
          <w:color w:val="000000" w:themeColor="text1"/>
          <w:sz w:val="72"/>
          <w:szCs w:val="44"/>
        </w:rPr>
        <w:t>室内机</w:t>
      </w:r>
      <w:r w:rsidR="00AE260C">
        <w:rPr>
          <w:rFonts w:hint="eastAsia"/>
          <w:b/>
          <w:color w:val="000000" w:themeColor="text1"/>
          <w:sz w:val="72"/>
          <w:szCs w:val="44"/>
        </w:rPr>
        <w:t>设备串口通讯协议</w:t>
      </w:r>
    </w:p>
    <w:p w14:paraId="6BF12351" w14:textId="77777777" w:rsidR="00A43E0C" w:rsidRDefault="00A43E0C">
      <w:pPr>
        <w:jc w:val="center"/>
        <w:rPr>
          <w:b/>
          <w:color w:val="000000" w:themeColor="text1"/>
          <w:sz w:val="72"/>
          <w:szCs w:val="44"/>
        </w:rPr>
      </w:pPr>
    </w:p>
    <w:p w14:paraId="1CE4D2D7" w14:textId="77777777" w:rsidR="00A43E0C" w:rsidRDefault="00AE260C">
      <w:pPr>
        <w:spacing w:afterLines="50" w:after="156" w:line="360" w:lineRule="auto"/>
        <w:ind w:leftChars="1147" w:left="2409"/>
        <w:jc w:val="left"/>
        <w:rPr>
          <w:b/>
          <w:color w:val="000000" w:themeColor="text1"/>
          <w:sz w:val="40"/>
          <w:szCs w:val="44"/>
        </w:rPr>
      </w:pPr>
      <w:r>
        <w:rPr>
          <w:rFonts w:hint="eastAsia"/>
          <w:b/>
          <w:color w:val="000000" w:themeColor="text1"/>
          <w:sz w:val="40"/>
          <w:szCs w:val="44"/>
        </w:rPr>
        <w:t>拟制：</w:t>
      </w:r>
      <w:proofErr w:type="gramStart"/>
      <w:r>
        <w:rPr>
          <w:rFonts w:hint="eastAsia"/>
          <w:b/>
          <w:color w:val="000000" w:themeColor="text1"/>
          <w:sz w:val="40"/>
          <w:szCs w:val="44"/>
          <w:u w:val="single"/>
        </w:rPr>
        <w:t>智能厨电研究院</w:t>
      </w:r>
      <w:proofErr w:type="gramEnd"/>
    </w:p>
    <w:p w14:paraId="117931B0" w14:textId="77777777" w:rsidR="00A43E0C" w:rsidRDefault="00AE260C">
      <w:pPr>
        <w:spacing w:afterLines="50" w:after="156" w:line="360" w:lineRule="auto"/>
        <w:ind w:leftChars="1147" w:left="2409"/>
        <w:jc w:val="left"/>
        <w:rPr>
          <w:b/>
          <w:color w:val="000000" w:themeColor="text1"/>
          <w:sz w:val="40"/>
          <w:szCs w:val="44"/>
        </w:rPr>
      </w:pPr>
      <w:r>
        <w:rPr>
          <w:rFonts w:hint="eastAsia"/>
          <w:b/>
          <w:color w:val="000000" w:themeColor="text1"/>
          <w:sz w:val="40"/>
          <w:szCs w:val="44"/>
        </w:rPr>
        <w:t>审核：</w:t>
      </w:r>
      <w:r>
        <w:rPr>
          <w:rFonts w:hint="eastAsia"/>
          <w:b/>
          <w:color w:val="000000" w:themeColor="text1"/>
          <w:sz w:val="40"/>
          <w:szCs w:val="44"/>
          <w:u w:val="single"/>
        </w:rPr>
        <w:t xml:space="preserve">              </w:t>
      </w:r>
    </w:p>
    <w:p w14:paraId="7173ED86" w14:textId="77777777" w:rsidR="00A43E0C" w:rsidRDefault="00AE260C">
      <w:pPr>
        <w:spacing w:afterLines="50" w:after="156" w:line="360" w:lineRule="auto"/>
        <w:ind w:leftChars="1147" w:left="2409"/>
        <w:jc w:val="left"/>
        <w:rPr>
          <w:b/>
          <w:color w:val="000000" w:themeColor="text1"/>
          <w:sz w:val="40"/>
          <w:szCs w:val="44"/>
        </w:rPr>
      </w:pPr>
      <w:r>
        <w:rPr>
          <w:rFonts w:hint="eastAsia"/>
          <w:b/>
          <w:color w:val="000000" w:themeColor="text1"/>
          <w:sz w:val="40"/>
          <w:szCs w:val="44"/>
        </w:rPr>
        <w:t>日期：</w:t>
      </w:r>
      <w:r w:rsidR="003024AF">
        <w:rPr>
          <w:rFonts w:hint="eastAsia"/>
          <w:b/>
          <w:color w:val="000000" w:themeColor="text1"/>
          <w:sz w:val="40"/>
          <w:szCs w:val="44"/>
          <w:u w:val="single"/>
        </w:rPr>
        <w:t xml:space="preserve">   2019.11.19</w:t>
      </w:r>
      <w:r>
        <w:rPr>
          <w:rFonts w:hint="eastAsia"/>
          <w:b/>
          <w:color w:val="000000" w:themeColor="text1"/>
          <w:sz w:val="40"/>
          <w:szCs w:val="44"/>
          <w:u w:val="single"/>
        </w:rPr>
        <w:t xml:space="preserve">   </w:t>
      </w:r>
    </w:p>
    <w:p w14:paraId="076C1D8D" w14:textId="77777777" w:rsidR="00A43E0C" w:rsidRDefault="00A43E0C">
      <w:pPr>
        <w:rPr>
          <w:color w:val="000000" w:themeColor="text1"/>
        </w:rPr>
      </w:pPr>
    </w:p>
    <w:p w14:paraId="59B6650A" w14:textId="77777777" w:rsidR="00A43E0C" w:rsidRDefault="00A43E0C">
      <w:pPr>
        <w:rPr>
          <w:color w:val="000000" w:themeColor="text1"/>
        </w:rPr>
      </w:pPr>
    </w:p>
    <w:p w14:paraId="454F2106" w14:textId="77777777" w:rsidR="00A43E0C" w:rsidRDefault="00A43E0C">
      <w:pPr>
        <w:rPr>
          <w:color w:val="000000" w:themeColor="text1"/>
        </w:rPr>
      </w:pPr>
    </w:p>
    <w:p w14:paraId="07B2CEB5" w14:textId="77777777" w:rsidR="00A43E0C" w:rsidRDefault="00A43E0C">
      <w:pPr>
        <w:rPr>
          <w:color w:val="000000" w:themeColor="text1"/>
        </w:rPr>
      </w:pPr>
    </w:p>
    <w:p w14:paraId="71B09BF7" w14:textId="77777777" w:rsidR="00A43E0C" w:rsidRDefault="00A43E0C">
      <w:pPr>
        <w:rPr>
          <w:color w:val="000000" w:themeColor="text1"/>
        </w:rPr>
      </w:pPr>
    </w:p>
    <w:p w14:paraId="1F5C4500" w14:textId="77777777" w:rsidR="00A43E0C" w:rsidRDefault="00A43E0C">
      <w:pPr>
        <w:rPr>
          <w:color w:val="000000" w:themeColor="text1"/>
        </w:rPr>
      </w:pPr>
    </w:p>
    <w:p w14:paraId="31CFC4A0" w14:textId="77777777" w:rsidR="00A43E0C" w:rsidRDefault="00A43E0C">
      <w:pPr>
        <w:rPr>
          <w:color w:val="000000" w:themeColor="text1"/>
        </w:rPr>
      </w:pPr>
    </w:p>
    <w:p w14:paraId="0AB70DBD" w14:textId="77777777" w:rsidR="00A43E0C" w:rsidRDefault="00A43E0C">
      <w:pPr>
        <w:rPr>
          <w:color w:val="000000" w:themeColor="text1"/>
        </w:rPr>
      </w:pPr>
    </w:p>
    <w:p w14:paraId="2B96B672" w14:textId="77777777" w:rsidR="00A43E0C" w:rsidRDefault="00A43E0C">
      <w:pPr>
        <w:rPr>
          <w:color w:val="000000" w:themeColor="text1"/>
        </w:rPr>
      </w:pPr>
    </w:p>
    <w:p w14:paraId="4FE20263" w14:textId="77777777" w:rsidR="00A43E0C" w:rsidRDefault="00A43E0C">
      <w:pPr>
        <w:rPr>
          <w:color w:val="000000" w:themeColor="text1"/>
        </w:rPr>
      </w:pPr>
    </w:p>
    <w:p w14:paraId="2C827B0A" w14:textId="77777777" w:rsidR="00A43E0C" w:rsidRDefault="00A43E0C">
      <w:pPr>
        <w:rPr>
          <w:color w:val="000000" w:themeColor="text1"/>
        </w:rPr>
      </w:pPr>
    </w:p>
    <w:p w14:paraId="24B6F7C4" w14:textId="77777777" w:rsidR="00A43E0C" w:rsidRDefault="00A43E0C">
      <w:pPr>
        <w:rPr>
          <w:color w:val="000000" w:themeColor="text1"/>
        </w:rPr>
      </w:pPr>
    </w:p>
    <w:p w14:paraId="1A4BD879" w14:textId="77777777" w:rsidR="00A43E0C" w:rsidRDefault="00A43E0C">
      <w:pPr>
        <w:pStyle w:val="TOC1"/>
        <w:rPr>
          <w:color w:val="000000" w:themeColor="text1"/>
          <w:lang w:val="zh-CN"/>
        </w:rPr>
        <w:sectPr w:rsidR="00A43E0C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14:paraId="6ABC4B42" w14:textId="77777777" w:rsidR="00A43E0C" w:rsidRDefault="00AE260C">
      <w:pPr>
        <w:jc w:val="center"/>
        <w:rPr>
          <w:rFonts w:asciiTheme="minorEastAsia" w:hAnsiTheme="minorEastAsia"/>
          <w:color w:val="000000" w:themeColor="text1"/>
          <w:sz w:val="32"/>
          <w:szCs w:val="32"/>
        </w:rPr>
      </w:pPr>
      <w:r>
        <w:rPr>
          <w:rFonts w:asciiTheme="minorEastAsia" w:hAnsiTheme="minorEastAsia" w:hint="eastAsia"/>
          <w:color w:val="000000" w:themeColor="text1"/>
          <w:sz w:val="32"/>
          <w:szCs w:val="32"/>
        </w:rPr>
        <w:lastRenderedPageBreak/>
        <w:t>修订记录</w:t>
      </w:r>
    </w:p>
    <w:tbl>
      <w:tblPr>
        <w:tblW w:w="8420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04"/>
        <w:gridCol w:w="3974"/>
        <w:gridCol w:w="1133"/>
        <w:gridCol w:w="994"/>
        <w:gridCol w:w="1415"/>
      </w:tblGrid>
      <w:tr w:rsidR="00A43E0C" w14:paraId="5472039B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010BF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版本号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AF4D33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修订内容的描述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160E4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拟制人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EC99F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审核人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9947C" w14:textId="77777777" w:rsidR="00A43E0C" w:rsidRDefault="00AE260C">
            <w:pPr>
              <w:pStyle w:val="af"/>
              <w:widowControl/>
              <w:rPr>
                <w:rFonts w:ascii="宋体" w:hAnsi="宋体"/>
                <w:b w:val="0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 w:val="0"/>
                <w:color w:val="000000" w:themeColor="text1"/>
                <w:sz w:val="24"/>
              </w:rPr>
              <w:t>日期</w:t>
            </w:r>
          </w:p>
        </w:tc>
      </w:tr>
      <w:tr w:rsidR="00A43E0C" w14:paraId="281BCEF4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131BE" w14:textId="77777777" w:rsidR="00A43E0C" w:rsidRDefault="00AE260C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V0.0.1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E1719" w14:textId="77777777" w:rsidR="00A43E0C" w:rsidRDefault="00AE260C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基于《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Fotile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微蒸烤烟灶消串口通讯协议V2.5.2》创建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8E217" w14:textId="77777777" w:rsidR="00A43E0C" w:rsidRDefault="00AE260C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虞国凯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65530" w14:textId="77777777" w:rsidR="00A43E0C" w:rsidRDefault="00A43E0C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EDB32" w14:textId="77777777" w:rsidR="00A43E0C" w:rsidRDefault="001848D4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2019-11-19</w:t>
            </w:r>
          </w:p>
        </w:tc>
      </w:tr>
      <w:tr w:rsidR="001850EB" w14:paraId="3CBD75C3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F2C8C" w14:textId="77777777" w:rsidR="001850EB" w:rsidRDefault="001850EB" w:rsidP="001850EB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V0.0.2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CE2C3" w14:textId="77777777" w:rsidR="001850EB" w:rsidRDefault="001850EB" w:rsidP="001850EB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完善6.1章节，需电气确认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3F588" w14:textId="77777777" w:rsidR="001850EB" w:rsidRDefault="001850EB" w:rsidP="005445B3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叶枫菲</w:t>
            </w:r>
            <w:proofErr w:type="gramEnd"/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F4011" w14:textId="77777777" w:rsidR="001850EB" w:rsidRDefault="001850EB" w:rsidP="005445B3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陈莉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9A7F6" w14:textId="77777777" w:rsidR="001850EB" w:rsidRDefault="001850EB" w:rsidP="005445B3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2020-01-13</w:t>
            </w:r>
          </w:p>
        </w:tc>
      </w:tr>
      <w:tr w:rsidR="00542A92" w14:paraId="37CD97BC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B9B2C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V0.0.3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BEF4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室内机和</w:t>
            </w:r>
            <w:proofErr w:type="spellStart"/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wifi</w:t>
            </w:r>
            <w:proofErr w:type="spellEnd"/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模块使用主从模式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，按《方太油烟机通讯协议V8_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》完成初稿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6538F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叶枫菲</w:t>
            </w:r>
            <w:proofErr w:type="gramEnd"/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06247" w14:textId="77777777" w:rsidR="00542A92" w:rsidRDefault="00542A92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702A7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2020-02-11</w:t>
            </w:r>
          </w:p>
        </w:tc>
      </w:tr>
      <w:tr w:rsidR="00542A92" w14:paraId="3FFAF93A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E3AE" w14:textId="68DEC856" w:rsidR="00542A92" w:rsidRDefault="00192DC8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0.0.4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588FD" w14:textId="16B80360" w:rsidR="00542A92" w:rsidRDefault="00192DC8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主机</w:t>
            </w:r>
            <w:r w:rsidR="00E7307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轮询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字节位置调整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38A4" w14:textId="4EC53469" w:rsidR="00542A92" w:rsidRPr="007D4241" w:rsidRDefault="00192DC8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吴波达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AA02E" w14:textId="7DBFEE53" w:rsidR="00542A92" w:rsidRDefault="00E31FF4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</w:rPr>
              <w:t>曹明锋</w:t>
            </w:r>
            <w:proofErr w:type="gramEnd"/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FCBD2" w14:textId="407794D3" w:rsidR="00542A92" w:rsidRDefault="00192DC8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020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</w:tr>
      <w:tr w:rsidR="00542A92" w14:paraId="2AD27D17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7F9EB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B69A9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16890" w14:textId="77777777" w:rsidR="00542A92" w:rsidRPr="007D4241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53301" w14:textId="77777777" w:rsidR="00542A92" w:rsidRDefault="00542A92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28D45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42A92" w14:paraId="4AB40771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599D8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BE00B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EC10B" w14:textId="77777777" w:rsidR="00542A92" w:rsidRPr="000D1B90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7B91" w14:textId="77777777" w:rsidR="00542A92" w:rsidRDefault="00542A92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148D5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542A92" w14:paraId="4FE5B8FA" w14:textId="77777777">
        <w:trPr>
          <w:cantSplit/>
          <w:trHeight w:val="360"/>
          <w:jc w:val="center"/>
        </w:trPr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61C0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8EB94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244BE" w14:textId="77777777" w:rsidR="00542A92" w:rsidRPr="00F422F8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3D470" w14:textId="77777777" w:rsidR="00542A92" w:rsidRDefault="00542A92" w:rsidP="00542A92">
            <w:pPr>
              <w:pStyle w:val="af0"/>
              <w:widowControl/>
              <w:jc w:val="center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994FF" w14:textId="77777777" w:rsidR="00542A92" w:rsidRDefault="00542A92" w:rsidP="00542A92">
            <w:pP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3AF62D75" w14:textId="77777777" w:rsidR="00A43E0C" w:rsidRDefault="00A43E0C">
      <w:pPr>
        <w:widowControl/>
        <w:jc w:val="left"/>
        <w:rPr>
          <w:rStyle w:val="1Char"/>
          <w:bCs w:val="0"/>
          <w:color w:val="000000" w:themeColor="text1"/>
        </w:rPr>
        <w:sectPr w:rsidR="00A43E0C"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bookmarkStart w:id="0" w:name="_Toc20473_WPSOffice_Level1" w:displacedByCustomXml="next"/>
    <w:bookmarkStart w:id="1" w:name="_Toc14186" w:displacedByCustomXml="next"/>
    <w:sdt>
      <w:sdtPr>
        <w:rPr>
          <w:rFonts w:ascii="Calibri" w:eastAsia="宋体" w:hAnsi="Calibri" w:cs="Times New Roman"/>
          <w:b w:val="0"/>
          <w:color w:val="auto"/>
          <w:kern w:val="44"/>
          <w:szCs w:val="44"/>
          <w:lang w:val="zh-CN"/>
        </w:rPr>
        <w:id w:val="1651252559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14:paraId="113AA4CB" w14:textId="77777777" w:rsidR="004B1FD4" w:rsidRDefault="004B1FD4">
          <w:pPr>
            <w:pStyle w:val="TOC"/>
          </w:pPr>
          <w:r>
            <w:rPr>
              <w:lang w:val="zh-CN"/>
            </w:rPr>
            <w:t>目录</w:t>
          </w:r>
        </w:p>
        <w:p w14:paraId="11D0B792" w14:textId="77777777" w:rsidR="00B50F91" w:rsidRDefault="004B1FD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34023" w:history="1">
            <w:r w:rsidR="00B50F91" w:rsidRPr="005201C8">
              <w:rPr>
                <w:rStyle w:val="ac"/>
                <w:noProof/>
              </w:rPr>
              <w:t>一、设备通讯信息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_Toc32334023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1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0F1F1BE2" w14:textId="77777777" w:rsidR="00B50F91" w:rsidRDefault="00FE79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4" w:history="1">
            <w:r w:rsidR="00B50F91" w:rsidRPr="005201C8">
              <w:rPr>
                <w:rStyle w:val="ac"/>
                <w:noProof/>
              </w:rPr>
              <w:t>二、命令格式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_Toc32334024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2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377D5749" w14:textId="77777777" w:rsidR="00B50F91" w:rsidRDefault="00FE79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5" w:history="1">
            <w:r w:rsidR="00B50F91" w:rsidRPr="005201C8">
              <w:rPr>
                <w:rStyle w:val="ac"/>
                <w:noProof/>
              </w:rPr>
              <w:t>三、相关约定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_Toc32334025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2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5E8A6F79" w14:textId="77777777" w:rsidR="00B50F91" w:rsidRDefault="00FE79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6" w:history="1">
            <w:r w:rsidR="00B50F91" w:rsidRPr="005201C8">
              <w:rPr>
                <w:rStyle w:val="ac"/>
                <w:noProof/>
              </w:rPr>
              <w:t>四、命令列表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_Toc32334026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3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7FE35AA2" w14:textId="77777777" w:rsidR="00B50F91" w:rsidRDefault="00FE79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7" w:history="1">
            <w:r w:rsidR="00B50F91" w:rsidRPr="005201C8">
              <w:rPr>
                <w:rStyle w:val="ac"/>
                <w:noProof/>
              </w:rPr>
              <w:t>五、</w:t>
            </w:r>
            <w:r w:rsidR="00B50F91" w:rsidRPr="005201C8">
              <w:rPr>
                <w:rStyle w:val="ac"/>
                <w:noProof/>
              </w:rPr>
              <w:t xml:space="preserve"> </w:t>
            </w:r>
            <w:r w:rsidR="00B50F91" w:rsidRPr="005201C8">
              <w:rPr>
                <w:rStyle w:val="ac"/>
                <w:noProof/>
              </w:rPr>
              <w:t>命令说明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_Toc32334027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4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5018E559" w14:textId="77777777" w:rsidR="00B50F91" w:rsidRDefault="00FE79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8" w:history="1">
            <w:r w:rsidR="00B50F91" w:rsidRPr="005201C8">
              <w:rPr>
                <w:rStyle w:val="ac"/>
                <w:noProof/>
              </w:rPr>
              <w:t xml:space="preserve">5.1 </w:t>
            </w:r>
            <w:r w:rsidR="00B50F91" w:rsidRPr="005201C8">
              <w:rPr>
                <w:rStyle w:val="ac"/>
                <w:rFonts w:ascii="Times New Roman" w:hAnsiTheme="minorEastAsia"/>
                <w:b/>
                <w:noProof/>
              </w:rPr>
              <w:t>握手</w:t>
            </w:r>
            <w:r w:rsidR="00B50F91" w:rsidRPr="005201C8">
              <w:rPr>
                <w:rStyle w:val="ac"/>
                <w:rFonts w:ascii="Times New Roman" w:hAnsi="Times New Roman"/>
                <w:b/>
                <w:noProof/>
              </w:rPr>
              <w:t>(Handshakes)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_Toc32334028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4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662361C5" w14:textId="77777777" w:rsidR="00B50F91" w:rsidRDefault="00FE797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29" w:history="1">
            <w:r w:rsidR="00B50F91" w:rsidRPr="005201C8">
              <w:rPr>
                <w:rStyle w:val="ac"/>
                <w:noProof/>
              </w:rPr>
              <w:t xml:space="preserve">5.2 </w:t>
            </w:r>
            <w:r w:rsidR="00B50F91" w:rsidRPr="005201C8">
              <w:rPr>
                <w:rStyle w:val="ac"/>
                <w:rFonts w:ascii="Times New Roman" w:hAnsiTheme="minorEastAsia"/>
                <w:b/>
                <w:noProof/>
              </w:rPr>
              <w:t>主机轮询</w:t>
            </w:r>
            <w:r w:rsidR="00B50F91" w:rsidRPr="005201C8">
              <w:rPr>
                <w:rStyle w:val="ac"/>
                <w:rFonts w:ascii="Times New Roman" w:hAnsiTheme="minorEastAsia"/>
                <w:b/>
                <w:noProof/>
              </w:rPr>
              <w:t>(Poll)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_Toc32334029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5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766AA59E" w14:textId="77777777" w:rsidR="00B50F91" w:rsidRDefault="00FE797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2334030" w:history="1">
            <w:r w:rsidR="00B50F91" w:rsidRPr="005201C8">
              <w:rPr>
                <w:rStyle w:val="ac"/>
                <w:noProof/>
              </w:rPr>
              <w:t>附件</w:t>
            </w:r>
            <w:r w:rsidR="00B50F91">
              <w:rPr>
                <w:noProof/>
                <w:webHidden/>
              </w:rPr>
              <w:tab/>
            </w:r>
            <w:r w:rsidR="00B50F91">
              <w:rPr>
                <w:noProof/>
                <w:webHidden/>
              </w:rPr>
              <w:fldChar w:fldCharType="begin"/>
            </w:r>
            <w:r w:rsidR="00B50F91">
              <w:rPr>
                <w:noProof/>
                <w:webHidden/>
              </w:rPr>
              <w:instrText xml:space="preserve"> PAGEREF _Toc32334030 \h </w:instrText>
            </w:r>
            <w:r w:rsidR="00B50F91">
              <w:rPr>
                <w:noProof/>
                <w:webHidden/>
              </w:rPr>
            </w:r>
            <w:r w:rsidR="00B50F91">
              <w:rPr>
                <w:noProof/>
                <w:webHidden/>
              </w:rPr>
              <w:fldChar w:fldCharType="separate"/>
            </w:r>
            <w:r w:rsidR="00B50F91">
              <w:rPr>
                <w:noProof/>
                <w:webHidden/>
              </w:rPr>
              <w:t>1</w:t>
            </w:r>
            <w:r w:rsidR="00B50F91">
              <w:rPr>
                <w:noProof/>
                <w:webHidden/>
              </w:rPr>
              <w:fldChar w:fldCharType="end"/>
            </w:r>
          </w:hyperlink>
        </w:p>
        <w:p w14:paraId="7460A38B" w14:textId="77777777" w:rsidR="004B1FD4" w:rsidRDefault="004B1FD4">
          <w:r>
            <w:rPr>
              <w:b/>
              <w:bCs/>
              <w:lang w:val="zh-CN"/>
            </w:rPr>
            <w:fldChar w:fldCharType="end"/>
          </w:r>
        </w:p>
      </w:sdtContent>
    </w:sdt>
    <w:p w14:paraId="3A6F0328" w14:textId="77777777" w:rsidR="00A43E0C" w:rsidRDefault="00A43E0C"/>
    <w:p w14:paraId="4FD8F284" w14:textId="77777777" w:rsidR="00A43E0C" w:rsidRDefault="00A43E0C">
      <w:pPr>
        <w:sectPr w:rsidR="00A43E0C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50DC9BC0" w14:textId="77777777" w:rsidR="00A43E0C" w:rsidRDefault="00AE260C">
      <w:pPr>
        <w:pStyle w:val="1"/>
        <w:rPr>
          <w:rStyle w:val="1Char"/>
          <w:color w:val="000000" w:themeColor="text1"/>
        </w:rPr>
      </w:pPr>
      <w:bookmarkStart w:id="2" w:name="_Toc32334023"/>
      <w:r>
        <w:rPr>
          <w:rStyle w:val="1Char"/>
          <w:rFonts w:hint="eastAsia"/>
          <w:color w:val="000000" w:themeColor="text1"/>
        </w:rPr>
        <w:lastRenderedPageBreak/>
        <w:t>一、</w:t>
      </w:r>
      <w:r>
        <w:rPr>
          <w:rStyle w:val="1Char"/>
          <w:color w:val="000000" w:themeColor="text1"/>
        </w:rPr>
        <w:t>设备通讯信息</w:t>
      </w:r>
      <w:bookmarkEnd w:id="1"/>
      <w:bookmarkEnd w:id="0"/>
      <w:bookmarkEnd w:id="2"/>
    </w:p>
    <w:p w14:paraId="3A5000DF" w14:textId="77777777" w:rsidR="0049750D" w:rsidRPr="00B14B10" w:rsidRDefault="0049750D" w:rsidP="0049750D">
      <w:pPr>
        <w:pStyle w:val="af1"/>
        <w:widowControl/>
        <w:numPr>
          <w:ilvl w:val="0"/>
          <w:numId w:val="6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Theme="minorEastAsia"/>
          <w:b/>
          <w:sz w:val="28"/>
          <w:szCs w:val="28"/>
        </w:rPr>
        <w:t>架构形式</w:t>
      </w:r>
    </w:p>
    <w:p w14:paraId="2A3E48F9" w14:textId="77777777" w:rsidR="0049750D" w:rsidRPr="00B14B10" w:rsidRDefault="0049750D" w:rsidP="0049750D">
      <w:pPr>
        <w:spacing w:line="360" w:lineRule="auto"/>
        <w:ind w:leftChars="-337" w:left="-708"/>
        <w:jc w:val="left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="Times New Roman"/>
          <w:noProof/>
          <w:sz w:val="24"/>
          <w:szCs w:val="24"/>
        </w:rPr>
        <w:drawing>
          <wp:inline distT="0" distB="0" distL="0" distR="0" wp14:anchorId="1E586442" wp14:editId="400AF545">
            <wp:extent cx="6446520" cy="1869871"/>
            <wp:effectExtent l="0" t="0" r="0" b="0"/>
            <wp:docPr id="5" name="图片 1" descr="C:\Users\caomf\AppData\Local\Microsoft\Windows\Temporary Internet Files\Content.Word\UART串口总线扩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mf\AppData\Local\Microsoft\Windows\Temporary Internet Files\Content.Word\UART串口总线扩展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614" cy="18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49C1" w14:textId="77777777" w:rsidR="0049750D" w:rsidRPr="00B14B10" w:rsidRDefault="0049750D" w:rsidP="0049750D">
      <w:pPr>
        <w:spacing w:line="360" w:lineRule="auto"/>
        <w:ind w:firstLineChars="200" w:firstLine="482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b/>
          <w:sz w:val="24"/>
          <w:szCs w:val="24"/>
        </w:rPr>
        <w:t>主机</w:t>
      </w:r>
      <w:r w:rsidRPr="00B14B10">
        <w:rPr>
          <w:rFonts w:ascii="Times New Roman" w:eastAsiaTheme="minorEastAsia" w:hAnsiTheme="minorEastAsia"/>
          <w:sz w:val="24"/>
          <w:szCs w:val="24"/>
        </w:rPr>
        <w:t>：</w:t>
      </w:r>
      <w:r w:rsidR="009E088C" w:rsidRPr="009E088C">
        <w:rPr>
          <w:rFonts w:ascii="Times New Roman" w:eastAsiaTheme="minorEastAsia" w:hAnsiTheme="minorEastAsia" w:hint="eastAsia"/>
          <w:sz w:val="24"/>
          <w:szCs w:val="24"/>
        </w:rPr>
        <w:t>设备</w:t>
      </w:r>
      <w:r w:rsidR="006074CC">
        <w:rPr>
          <w:rFonts w:ascii="Times New Roman" w:eastAsiaTheme="minorEastAsia" w:hAnsiTheme="minorEastAsia" w:hint="eastAsia"/>
          <w:sz w:val="24"/>
          <w:szCs w:val="24"/>
        </w:rPr>
        <w:t>电源</w:t>
      </w:r>
      <w:r w:rsidR="009E088C" w:rsidRPr="009E088C">
        <w:rPr>
          <w:rFonts w:ascii="Times New Roman" w:eastAsiaTheme="minorEastAsia" w:hAnsiTheme="minorEastAsia" w:hint="eastAsia"/>
          <w:sz w:val="24"/>
          <w:szCs w:val="24"/>
        </w:rPr>
        <w:t>板</w:t>
      </w:r>
      <w:r w:rsidR="009E088C" w:rsidRPr="009E088C">
        <w:rPr>
          <w:rFonts w:ascii="Times New Roman" w:eastAsiaTheme="minorEastAsia" w:hAnsiTheme="minorEastAsia" w:hint="eastAsia"/>
          <w:sz w:val="24"/>
          <w:szCs w:val="24"/>
        </w:rPr>
        <w:t>/</w:t>
      </w:r>
      <w:r w:rsidR="009E088C" w:rsidRPr="009E088C">
        <w:rPr>
          <w:rFonts w:ascii="Times New Roman" w:eastAsiaTheme="minorEastAsia" w:hAnsiTheme="minorEastAsia" w:hint="eastAsia"/>
          <w:sz w:val="24"/>
          <w:szCs w:val="24"/>
        </w:rPr>
        <w:t>显示板</w:t>
      </w:r>
      <w:r w:rsidRPr="00B14B10">
        <w:rPr>
          <w:rFonts w:ascii="Times New Roman" w:eastAsiaTheme="minorEastAsia" w:hAnsiTheme="minorEastAsia"/>
          <w:sz w:val="24"/>
          <w:szCs w:val="24"/>
        </w:rPr>
        <w:t>，如电源板为多芯片架构</w:t>
      </w:r>
      <w:r w:rsidRPr="00B14B10">
        <w:rPr>
          <w:rFonts w:ascii="Times New Roman" w:eastAsiaTheme="minorEastAsia" w:hAnsi="Times New Roman"/>
          <w:sz w:val="24"/>
          <w:szCs w:val="24"/>
        </w:rPr>
        <w:t>(</w:t>
      </w:r>
      <w:r w:rsidRPr="00B14B10">
        <w:rPr>
          <w:rFonts w:ascii="Times New Roman" w:eastAsiaTheme="minorEastAsia" w:hAnsiTheme="minorEastAsia"/>
          <w:sz w:val="24"/>
          <w:szCs w:val="24"/>
        </w:rPr>
        <w:t>控制芯片</w:t>
      </w:r>
      <w:r w:rsidRPr="00B14B10">
        <w:rPr>
          <w:rFonts w:ascii="Times New Roman" w:eastAsiaTheme="minorEastAsia" w:hAnsi="Times New Roman"/>
          <w:sz w:val="24"/>
          <w:szCs w:val="24"/>
        </w:rPr>
        <w:t>+</w:t>
      </w:r>
      <w:r w:rsidRPr="00B14B10">
        <w:rPr>
          <w:rFonts w:ascii="Times New Roman" w:eastAsiaTheme="minorEastAsia" w:hAnsiTheme="minorEastAsia"/>
          <w:sz w:val="24"/>
          <w:szCs w:val="24"/>
        </w:rPr>
        <w:t>电机驱动芯片</w:t>
      </w:r>
      <w:r w:rsidRPr="00B14B10">
        <w:rPr>
          <w:rFonts w:ascii="Times New Roman" w:eastAsiaTheme="minorEastAsia" w:hAnsi="Times New Roman"/>
          <w:sz w:val="24"/>
          <w:szCs w:val="24"/>
        </w:rPr>
        <w:t>)</w:t>
      </w:r>
      <w:r w:rsidRPr="00B14B10">
        <w:rPr>
          <w:rFonts w:ascii="Times New Roman" w:eastAsiaTheme="minorEastAsia" w:hAnsiTheme="minorEastAsia"/>
          <w:sz w:val="24"/>
          <w:szCs w:val="24"/>
        </w:rPr>
        <w:t>，则控制侧芯片作为主机</w:t>
      </w:r>
    </w:p>
    <w:p w14:paraId="4B544E06" w14:textId="77777777" w:rsidR="0049750D" w:rsidRPr="00B14B10" w:rsidRDefault="0049750D" w:rsidP="0049750D">
      <w:pPr>
        <w:spacing w:line="360" w:lineRule="auto"/>
        <w:ind w:firstLineChars="200" w:firstLine="482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b/>
          <w:sz w:val="24"/>
          <w:szCs w:val="24"/>
        </w:rPr>
        <w:t>从机</w:t>
      </w:r>
      <w:r w:rsidRPr="00B14B10">
        <w:rPr>
          <w:rFonts w:ascii="Times New Roman" w:eastAsiaTheme="minorEastAsia" w:hAnsiTheme="minorEastAsia"/>
          <w:sz w:val="24"/>
          <w:szCs w:val="24"/>
        </w:rPr>
        <w:t>：</w:t>
      </w:r>
      <w:r w:rsidRPr="006074CC">
        <w:rPr>
          <w:rFonts w:ascii="Times New Roman" w:eastAsiaTheme="minorEastAsia" w:hAnsiTheme="minorEastAsia"/>
          <w:color w:val="FF0000"/>
          <w:sz w:val="24"/>
          <w:szCs w:val="24"/>
        </w:rPr>
        <w:t>从机</w:t>
      </w:r>
      <w:r w:rsidRPr="006074CC">
        <w:rPr>
          <w:rFonts w:ascii="Times New Roman" w:eastAsiaTheme="minorEastAsia" w:hAnsi="Times New Roman"/>
          <w:color w:val="FF0000"/>
          <w:sz w:val="24"/>
          <w:szCs w:val="24"/>
        </w:rPr>
        <w:t>1</w:t>
      </w:r>
      <w:r w:rsidRPr="006074CC">
        <w:rPr>
          <w:rFonts w:ascii="Times New Roman" w:eastAsiaTheme="minorEastAsia" w:hAnsiTheme="minorEastAsia"/>
          <w:color w:val="FF0000"/>
          <w:sz w:val="24"/>
          <w:szCs w:val="24"/>
        </w:rPr>
        <w:t>固定为</w:t>
      </w:r>
      <w:proofErr w:type="spellStart"/>
      <w:r w:rsidR="009E088C" w:rsidRPr="006074CC">
        <w:rPr>
          <w:rFonts w:ascii="Times New Roman" w:eastAsiaTheme="minorEastAsia" w:hAnsiTheme="minorEastAsia" w:hint="eastAsia"/>
          <w:color w:val="FF0000"/>
          <w:sz w:val="24"/>
          <w:szCs w:val="24"/>
        </w:rPr>
        <w:t>WiFi</w:t>
      </w:r>
      <w:proofErr w:type="spellEnd"/>
      <w:r w:rsidR="009E088C" w:rsidRPr="006074CC">
        <w:rPr>
          <w:rFonts w:ascii="Times New Roman" w:eastAsiaTheme="minorEastAsia" w:hAnsiTheme="minorEastAsia" w:hint="eastAsia"/>
          <w:color w:val="FF0000"/>
          <w:sz w:val="24"/>
          <w:szCs w:val="24"/>
        </w:rPr>
        <w:t>模块</w:t>
      </w:r>
    </w:p>
    <w:p w14:paraId="7C421F02" w14:textId="77777777" w:rsidR="0049750D" w:rsidRPr="00B14B10" w:rsidRDefault="0049750D" w:rsidP="0049750D">
      <w:pPr>
        <w:pStyle w:val="af1"/>
        <w:widowControl/>
        <w:numPr>
          <w:ilvl w:val="0"/>
          <w:numId w:val="6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Theme="minorEastAsia"/>
          <w:b/>
          <w:sz w:val="28"/>
          <w:szCs w:val="28"/>
        </w:rPr>
        <w:t>通讯时序</w:t>
      </w:r>
    </w:p>
    <w:p w14:paraId="0FAC7FF9" w14:textId="31FC7A21" w:rsidR="0049750D" w:rsidRPr="00B14B10" w:rsidRDefault="0049750D" w:rsidP="0049750D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sz w:val="24"/>
          <w:szCs w:val="24"/>
        </w:rPr>
        <w:t>通讯为主从模式，主机先发送数据包</w:t>
      </w:r>
      <w:r w:rsidRPr="00B14B10">
        <w:rPr>
          <w:rFonts w:ascii="Times New Roman" w:eastAsiaTheme="minorEastAsia" w:hAnsi="Times New Roman"/>
          <w:sz w:val="24"/>
          <w:szCs w:val="24"/>
        </w:rPr>
        <w:t>1</w:t>
      </w:r>
      <w:r w:rsidRPr="00B14B10">
        <w:rPr>
          <w:rFonts w:ascii="Times New Roman" w:eastAsiaTheme="minorEastAsia" w:hAnsiTheme="minorEastAsia"/>
          <w:sz w:val="24"/>
          <w:szCs w:val="24"/>
        </w:rPr>
        <w:t>，从机</w:t>
      </w:r>
      <w:r w:rsidRPr="00B14B10">
        <w:rPr>
          <w:rFonts w:ascii="Times New Roman" w:eastAsiaTheme="minorEastAsia" w:hAnsi="Times New Roman"/>
          <w:sz w:val="24"/>
          <w:szCs w:val="24"/>
        </w:rPr>
        <w:t>1</w:t>
      </w:r>
      <w:r w:rsidRPr="00B14B10">
        <w:rPr>
          <w:rFonts w:ascii="Times New Roman" w:eastAsiaTheme="minorEastAsia" w:hAnsiTheme="minorEastAsia"/>
          <w:sz w:val="24"/>
          <w:szCs w:val="24"/>
        </w:rPr>
        <w:t>收到数据后</w:t>
      </w:r>
      <w:del w:id="3" w:author="jin zhao" w:date="2020-02-17T11:01:00Z">
        <w:r w:rsidRPr="00B14B10" w:rsidDel="005435FC">
          <w:rPr>
            <w:rFonts w:ascii="Times New Roman" w:eastAsiaTheme="minorEastAsia" w:hAnsi="Times New Roman" w:hint="eastAsia"/>
            <w:sz w:val="24"/>
            <w:szCs w:val="24"/>
          </w:rPr>
          <w:delText>50</w:delText>
        </w:r>
      </w:del>
      <w:ins w:id="4" w:author="jin zhao" w:date="2020-02-17T11:01:00Z">
        <w:r w:rsidR="005435FC">
          <w:rPr>
            <w:rFonts w:ascii="Times New Roman" w:eastAsiaTheme="minorEastAsia" w:hAnsi="Times New Roman" w:hint="eastAsia"/>
            <w:sz w:val="24"/>
            <w:szCs w:val="24"/>
          </w:rPr>
          <w:t>200</w:t>
        </w:r>
      </w:ins>
      <w:r w:rsidRPr="00B14B10">
        <w:rPr>
          <w:rFonts w:ascii="Times New Roman" w:eastAsiaTheme="minorEastAsia" w:hAnsi="Times New Roman"/>
          <w:sz w:val="24"/>
          <w:szCs w:val="24"/>
        </w:rPr>
        <w:t>ms</w:t>
      </w:r>
      <w:r w:rsidRPr="00B14B10">
        <w:rPr>
          <w:rFonts w:ascii="Times New Roman" w:eastAsiaTheme="minorEastAsia" w:hAnsiTheme="minorEastAsia"/>
          <w:sz w:val="24"/>
          <w:szCs w:val="24"/>
        </w:rPr>
        <w:t>之内回复数据，之后主机发送数据包</w:t>
      </w:r>
      <w:r w:rsidRPr="00B14B10">
        <w:rPr>
          <w:rFonts w:ascii="Times New Roman" w:eastAsiaTheme="minorEastAsia" w:hAnsi="Times New Roman"/>
          <w:sz w:val="24"/>
          <w:szCs w:val="24"/>
        </w:rPr>
        <w:t>2</w:t>
      </w:r>
      <w:r w:rsidRPr="00B14B10">
        <w:rPr>
          <w:rFonts w:ascii="Times New Roman" w:eastAsiaTheme="minorEastAsia" w:hAnsiTheme="minorEastAsia"/>
          <w:sz w:val="24"/>
          <w:szCs w:val="24"/>
        </w:rPr>
        <w:t>，从机</w:t>
      </w:r>
      <w:r w:rsidRPr="00B14B10">
        <w:rPr>
          <w:rFonts w:ascii="Times New Roman" w:eastAsiaTheme="minorEastAsia" w:hAnsi="Times New Roman"/>
          <w:sz w:val="24"/>
          <w:szCs w:val="24"/>
        </w:rPr>
        <w:t>2</w:t>
      </w:r>
      <w:r w:rsidRPr="00B14B10">
        <w:rPr>
          <w:rFonts w:ascii="Times New Roman" w:eastAsiaTheme="minorEastAsia" w:hAnsiTheme="minorEastAsia"/>
          <w:sz w:val="24"/>
          <w:szCs w:val="24"/>
        </w:rPr>
        <w:t>收到数据后</w:t>
      </w:r>
      <w:del w:id="5" w:author="jin zhao" w:date="2020-02-17T11:01:00Z">
        <w:r w:rsidRPr="00B14B10" w:rsidDel="005435FC">
          <w:rPr>
            <w:rFonts w:ascii="Times New Roman" w:eastAsiaTheme="minorEastAsia" w:hAnsi="Times New Roman" w:hint="eastAsia"/>
            <w:sz w:val="24"/>
            <w:szCs w:val="24"/>
          </w:rPr>
          <w:delText>50</w:delText>
        </w:r>
      </w:del>
      <w:ins w:id="6" w:author="jin zhao" w:date="2020-02-17T11:01:00Z">
        <w:r w:rsidR="005435FC">
          <w:rPr>
            <w:rFonts w:ascii="Times New Roman" w:eastAsiaTheme="minorEastAsia" w:hAnsi="Times New Roman" w:hint="eastAsia"/>
            <w:sz w:val="24"/>
            <w:szCs w:val="24"/>
          </w:rPr>
          <w:t>200</w:t>
        </w:r>
      </w:ins>
      <w:r w:rsidRPr="00B14B10">
        <w:rPr>
          <w:rFonts w:ascii="Times New Roman" w:eastAsiaTheme="minorEastAsia" w:hAnsi="Times New Roman"/>
          <w:sz w:val="24"/>
          <w:szCs w:val="24"/>
        </w:rPr>
        <w:t>ms</w:t>
      </w:r>
      <w:r w:rsidRPr="00B14B10">
        <w:rPr>
          <w:rFonts w:ascii="Times New Roman" w:eastAsiaTheme="minorEastAsia" w:hAnsiTheme="minorEastAsia"/>
          <w:sz w:val="24"/>
          <w:szCs w:val="24"/>
        </w:rPr>
        <w:t>内回复。依次发送即主机依次发送：</w:t>
      </w:r>
    </w:p>
    <w:p w14:paraId="67B62AD4" w14:textId="77777777" w:rsidR="0049750D" w:rsidRPr="00B14B10" w:rsidRDefault="0049750D" w:rsidP="0049750D">
      <w:pPr>
        <w:spacing w:line="360" w:lineRule="auto"/>
        <w:ind w:firstLineChars="200" w:firstLine="482"/>
        <w:jc w:val="center"/>
        <w:rPr>
          <w:rFonts w:ascii="Times New Roman" w:eastAsiaTheme="minorEastAsia" w:hAnsi="Times New Roman"/>
          <w:b/>
          <w:sz w:val="24"/>
          <w:szCs w:val="24"/>
        </w:rPr>
      </w:pP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2-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3-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4...</w:t>
      </w:r>
    </w:p>
    <w:p w14:paraId="5295E9C5" w14:textId="77777777" w:rsidR="0049750D" w:rsidRPr="00B14B10" w:rsidRDefault="0049750D" w:rsidP="0049750D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sz w:val="24"/>
          <w:szCs w:val="24"/>
        </w:rPr>
        <w:t>从机数量增多后，对时间间隔要求高的数据包可采用间隔发送的方式如：</w:t>
      </w:r>
    </w:p>
    <w:p w14:paraId="5C3613D7" w14:textId="77777777" w:rsidR="0049750D" w:rsidRPr="00B14B10" w:rsidRDefault="0049750D" w:rsidP="0049750D">
      <w:pPr>
        <w:spacing w:line="360" w:lineRule="auto"/>
        <w:ind w:firstLineChars="200" w:firstLine="482"/>
        <w:jc w:val="center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2-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3-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/>
          <w:b/>
          <w:sz w:val="24"/>
          <w:szCs w:val="24"/>
        </w:rPr>
        <w:t>4...</w:t>
      </w:r>
    </w:p>
    <w:p w14:paraId="21A400D0" w14:textId="77777777" w:rsidR="0049750D" w:rsidRPr="00B14B10" w:rsidRDefault="0049750D" w:rsidP="0049750D">
      <w:pPr>
        <w:pStyle w:val="af1"/>
        <w:widowControl/>
        <w:numPr>
          <w:ilvl w:val="0"/>
          <w:numId w:val="6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Pr="00B14B10">
        <w:rPr>
          <w:rFonts w:ascii="Times New Roman" w:eastAsiaTheme="minorEastAsia" w:hAnsiTheme="minorEastAsia"/>
          <w:b/>
          <w:sz w:val="28"/>
          <w:szCs w:val="28"/>
        </w:rPr>
        <w:t>串口设置：</w:t>
      </w:r>
    </w:p>
    <w:tbl>
      <w:tblPr>
        <w:tblW w:w="4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2410"/>
      </w:tblGrid>
      <w:tr w:rsidR="0049750D" w:rsidRPr="00B14B10" w14:paraId="7AA10D9D" w14:textId="77777777" w:rsidTr="005913B1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2BC00002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Theme="minorEastAsia"/>
                <w:sz w:val="24"/>
                <w:szCs w:val="24"/>
              </w:rPr>
              <w:t>通讯方式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1B66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UART</w:t>
            </w:r>
          </w:p>
        </w:tc>
      </w:tr>
      <w:tr w:rsidR="0049750D" w:rsidRPr="00B14B10" w14:paraId="46A111DC" w14:textId="77777777" w:rsidTr="005913B1">
        <w:trPr>
          <w:trHeight w:val="363"/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0F944017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Theme="minorEastAsia"/>
                <w:sz w:val="24"/>
                <w:szCs w:val="24"/>
              </w:rPr>
              <w:t>波特率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762A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9600bps</w:t>
            </w:r>
          </w:p>
        </w:tc>
      </w:tr>
      <w:tr w:rsidR="0049750D" w:rsidRPr="00B14B10" w14:paraId="45128B09" w14:textId="77777777" w:rsidTr="005913B1">
        <w:trPr>
          <w:trHeight w:val="299"/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2C36EE47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color w:val="000000" w:themeColor="text1"/>
              </w:rPr>
              <w:t>数据长度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ECF6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="Times New Roman"/>
                <w:color w:val="000000" w:themeColor="text1"/>
              </w:rPr>
              <w:t>8bit/LSB First</w:t>
            </w:r>
          </w:p>
        </w:tc>
      </w:tr>
      <w:tr w:rsidR="0049750D" w:rsidRPr="00B14B10" w14:paraId="23058431" w14:textId="77777777" w:rsidTr="005913B1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736CA0CC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color w:val="000000" w:themeColor="text1"/>
              </w:rPr>
              <w:t>奇偶校验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ABB8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color w:val="000000" w:themeColor="text1"/>
              </w:rPr>
              <w:t>无</w:t>
            </w:r>
          </w:p>
        </w:tc>
      </w:tr>
      <w:tr w:rsidR="0049750D" w:rsidRPr="00B14B10" w14:paraId="65D759BD" w14:textId="77777777" w:rsidTr="005913B1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25AD172E" w14:textId="77777777" w:rsidR="0049750D" w:rsidRPr="00B14B10" w:rsidRDefault="0049750D" w:rsidP="005913B1">
            <w:pPr>
              <w:rPr>
                <w:rFonts w:ascii="Times New Roman" w:eastAsiaTheme="minorEastAsia" w:hAnsi="Times New Roman"/>
              </w:rPr>
            </w:pPr>
            <w:r w:rsidRPr="00B14B10">
              <w:rPr>
                <w:rFonts w:ascii="Times New Roman" w:eastAsiaTheme="minorEastAsia" w:hAnsiTheme="minorEastAsia"/>
              </w:rPr>
              <w:t>起始位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0F35" w14:textId="77777777" w:rsidR="0049750D" w:rsidRPr="00B14B10" w:rsidRDefault="0049750D" w:rsidP="005913B1">
            <w:pPr>
              <w:rPr>
                <w:rFonts w:ascii="Times New Roman" w:eastAsiaTheme="minorEastAsia" w:hAnsi="Times New Roman"/>
              </w:rPr>
            </w:pPr>
            <w:r w:rsidRPr="00B14B10">
              <w:rPr>
                <w:rFonts w:ascii="Times New Roman" w:eastAsiaTheme="minorEastAsia" w:hAnsi="Times New Roman"/>
              </w:rPr>
              <w:t>1bit</w:t>
            </w:r>
          </w:p>
        </w:tc>
      </w:tr>
      <w:tr w:rsidR="0049750D" w:rsidRPr="00B14B10" w14:paraId="0AABCCE5" w14:textId="77777777" w:rsidTr="005913B1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119AA0AC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color w:val="000000" w:themeColor="text1"/>
              </w:rPr>
              <w:t>停止位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A75F" w14:textId="77777777" w:rsidR="0049750D" w:rsidRPr="00B14B10" w:rsidRDefault="0049750D" w:rsidP="005913B1">
            <w:pPr>
              <w:rPr>
                <w:rFonts w:ascii="Times New Roman" w:eastAsiaTheme="minorEastAsia" w:hAnsi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="Times New Roman"/>
                <w:color w:val="000000" w:themeColor="text1"/>
              </w:rPr>
              <w:t>1bit</w:t>
            </w:r>
          </w:p>
        </w:tc>
      </w:tr>
    </w:tbl>
    <w:p w14:paraId="7BE01786" w14:textId="77777777" w:rsidR="0049750D" w:rsidRDefault="0049750D">
      <w:pPr>
        <w:rPr>
          <w:color w:val="000000" w:themeColor="text1"/>
        </w:rPr>
      </w:pPr>
    </w:p>
    <w:p w14:paraId="5EF36192" w14:textId="77777777" w:rsidR="00A43E0C" w:rsidRDefault="00AE260C">
      <w:pPr>
        <w:pStyle w:val="1"/>
        <w:rPr>
          <w:rStyle w:val="1Char"/>
          <w:color w:val="000000" w:themeColor="text1"/>
        </w:rPr>
      </w:pPr>
      <w:bookmarkStart w:id="7" w:name="_Toc29378_WPSOffice_Level1"/>
      <w:bookmarkStart w:id="8" w:name="_Toc13940"/>
      <w:bookmarkStart w:id="9" w:name="_Toc32334024"/>
      <w:r>
        <w:rPr>
          <w:rStyle w:val="1Char"/>
          <w:rFonts w:hint="eastAsia"/>
          <w:color w:val="000000" w:themeColor="text1"/>
        </w:rPr>
        <w:lastRenderedPageBreak/>
        <w:t>二、</w:t>
      </w:r>
      <w:r>
        <w:rPr>
          <w:rStyle w:val="1Char"/>
          <w:color w:val="000000" w:themeColor="text1"/>
        </w:rPr>
        <w:t>命令格式</w:t>
      </w:r>
      <w:bookmarkEnd w:id="7"/>
      <w:bookmarkEnd w:id="8"/>
      <w:bookmarkEnd w:id="9"/>
    </w:p>
    <w:p w14:paraId="39F2FB7A" w14:textId="77777777" w:rsidR="00542A92" w:rsidRDefault="00542A92" w:rsidP="00542A92">
      <w:pPr>
        <w:pStyle w:val="11"/>
        <w:spacing w:line="360" w:lineRule="auto"/>
        <w:ind w:firstLineChars="0" w:firstLine="0"/>
        <w:jc w:val="left"/>
        <w:rPr>
          <w:rFonts w:eastAsiaTheme="minorEastAsia" w:hAnsiTheme="minorEastAsia"/>
          <w:sz w:val="24"/>
        </w:rPr>
      </w:pPr>
      <w:r w:rsidRPr="00B14B10">
        <w:rPr>
          <w:rFonts w:eastAsiaTheme="minorEastAsia" w:hAnsiTheme="minorEastAsia"/>
          <w:sz w:val="24"/>
        </w:rPr>
        <w:t>包格式统一为：包头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长度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命令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地址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数据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校验</w:t>
      </w:r>
    </w:p>
    <w:tbl>
      <w:tblPr>
        <w:tblStyle w:val="ae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330"/>
        <w:gridCol w:w="1328"/>
        <w:gridCol w:w="1055"/>
        <w:gridCol w:w="1241"/>
        <w:gridCol w:w="2006"/>
        <w:gridCol w:w="1336"/>
      </w:tblGrid>
      <w:tr w:rsidR="00B7620F" w:rsidRPr="00B14B10" w14:paraId="21D31DEA" w14:textId="77777777" w:rsidTr="00B7620F">
        <w:tc>
          <w:tcPr>
            <w:tcW w:w="1330" w:type="dxa"/>
            <w:shd w:val="clear" w:color="auto" w:fill="C6D9F1" w:themeFill="text2" w:themeFillTint="33"/>
          </w:tcPr>
          <w:p w14:paraId="39A63E34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Header</w:t>
            </w:r>
          </w:p>
        </w:tc>
        <w:tc>
          <w:tcPr>
            <w:tcW w:w="1328" w:type="dxa"/>
            <w:shd w:val="clear" w:color="auto" w:fill="C6D9F1" w:themeFill="text2" w:themeFillTint="33"/>
          </w:tcPr>
          <w:p w14:paraId="39AD2449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Length</w:t>
            </w:r>
          </w:p>
        </w:tc>
        <w:tc>
          <w:tcPr>
            <w:tcW w:w="1055" w:type="dxa"/>
            <w:shd w:val="clear" w:color="auto" w:fill="C6D9F1" w:themeFill="text2" w:themeFillTint="33"/>
          </w:tcPr>
          <w:p w14:paraId="4255E4BA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241" w:type="dxa"/>
            <w:shd w:val="clear" w:color="auto" w:fill="C6D9F1" w:themeFill="text2" w:themeFillTint="33"/>
          </w:tcPr>
          <w:p w14:paraId="74349619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006" w:type="dxa"/>
            <w:shd w:val="clear" w:color="auto" w:fill="C6D9F1" w:themeFill="text2" w:themeFillTint="33"/>
          </w:tcPr>
          <w:p w14:paraId="206F37D1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Data</w:t>
            </w:r>
          </w:p>
        </w:tc>
        <w:tc>
          <w:tcPr>
            <w:tcW w:w="1336" w:type="dxa"/>
            <w:shd w:val="clear" w:color="auto" w:fill="C6D9F1" w:themeFill="text2" w:themeFillTint="33"/>
          </w:tcPr>
          <w:p w14:paraId="65BD14C8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CRC</w:t>
            </w:r>
          </w:p>
        </w:tc>
      </w:tr>
      <w:tr w:rsidR="00B7620F" w:rsidRPr="00B14B10" w14:paraId="61C21636" w14:textId="77777777" w:rsidTr="00B7620F">
        <w:tc>
          <w:tcPr>
            <w:tcW w:w="1330" w:type="dxa"/>
          </w:tcPr>
          <w:p w14:paraId="3B2F6B02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0xF4 0xF5</w:t>
            </w:r>
          </w:p>
        </w:tc>
        <w:tc>
          <w:tcPr>
            <w:tcW w:w="1328" w:type="dxa"/>
          </w:tcPr>
          <w:p w14:paraId="2528ECC4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0x##</w:t>
            </w:r>
          </w:p>
        </w:tc>
        <w:tc>
          <w:tcPr>
            <w:tcW w:w="1055" w:type="dxa"/>
          </w:tcPr>
          <w:p w14:paraId="2E0FE828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0x##</w:t>
            </w:r>
          </w:p>
        </w:tc>
        <w:tc>
          <w:tcPr>
            <w:tcW w:w="1241" w:type="dxa"/>
          </w:tcPr>
          <w:p w14:paraId="334A0EEA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0x##</w:t>
            </w:r>
          </w:p>
        </w:tc>
        <w:tc>
          <w:tcPr>
            <w:tcW w:w="2006" w:type="dxa"/>
          </w:tcPr>
          <w:p w14:paraId="3B2AEC51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0x04,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 </w:t>
            </w: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0x01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 xml:space="preserve">, </w:t>
            </w: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…</w:t>
            </w:r>
          </w:p>
        </w:tc>
        <w:tc>
          <w:tcPr>
            <w:tcW w:w="1336" w:type="dxa"/>
          </w:tcPr>
          <w:p w14:paraId="78B8B9F0" w14:textId="77777777" w:rsidR="00B7620F" w:rsidRPr="00B14B10" w:rsidRDefault="00B7620F" w:rsidP="00B7620F">
            <w:pPr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4"/>
                <w:szCs w:val="24"/>
              </w:rPr>
              <w:t>0x####</w:t>
            </w:r>
          </w:p>
        </w:tc>
      </w:tr>
    </w:tbl>
    <w:p w14:paraId="6DDAF05A" w14:textId="77777777" w:rsidR="00A43E0C" w:rsidRDefault="00AE260C">
      <w:pPr>
        <w:pStyle w:val="1"/>
        <w:rPr>
          <w:bCs w:val="0"/>
          <w:color w:val="000000" w:themeColor="text1"/>
        </w:rPr>
      </w:pPr>
      <w:bookmarkStart w:id="10" w:name="_Toc17604"/>
      <w:bookmarkStart w:id="11" w:name="_Toc5077_WPSOffice_Level1"/>
      <w:bookmarkStart w:id="12" w:name="_Toc32334025"/>
      <w:r>
        <w:rPr>
          <w:rStyle w:val="1Char"/>
          <w:rFonts w:hint="eastAsia"/>
          <w:color w:val="000000" w:themeColor="text1"/>
        </w:rPr>
        <w:t>三、相关</w:t>
      </w:r>
      <w:r>
        <w:rPr>
          <w:rStyle w:val="1Char"/>
          <w:color w:val="000000" w:themeColor="text1"/>
        </w:rPr>
        <w:t>约定</w:t>
      </w:r>
      <w:bookmarkEnd w:id="10"/>
      <w:bookmarkEnd w:id="11"/>
      <w:bookmarkEnd w:id="12"/>
    </w:p>
    <w:p w14:paraId="0343ABA1" w14:textId="77777777" w:rsidR="00A43E0C" w:rsidRDefault="00AE260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关键字解释：</w:t>
      </w:r>
    </w:p>
    <w:p w14:paraId="561BE793" w14:textId="77777777" w:rsidR="00A43E0C" w:rsidRDefault="00AE260C">
      <w:pPr>
        <w:rPr>
          <w:color w:val="000000" w:themeColor="text1"/>
        </w:rPr>
      </w:pPr>
      <w:r>
        <w:rPr>
          <w:rFonts w:hint="eastAsia"/>
          <w:color w:val="000000" w:themeColor="text1"/>
        </w:rPr>
        <w:t>MCU</w:t>
      </w:r>
      <w:r>
        <w:rPr>
          <w:rFonts w:hint="eastAsia"/>
          <w:color w:val="000000" w:themeColor="text1"/>
        </w:rPr>
        <w:t>：即</w:t>
      </w:r>
      <w:r w:rsidR="00542A92">
        <w:rPr>
          <w:rFonts w:hint="eastAsia"/>
          <w:color w:val="000000" w:themeColor="text1"/>
        </w:rPr>
        <w:t>设备</w:t>
      </w:r>
      <w:r w:rsidR="006074CC">
        <w:rPr>
          <w:rFonts w:hint="eastAsia"/>
          <w:color w:val="000000" w:themeColor="text1"/>
        </w:rPr>
        <w:t>电源</w:t>
      </w:r>
      <w:r w:rsidR="00542A92">
        <w:rPr>
          <w:rFonts w:hint="eastAsia"/>
          <w:color w:val="000000" w:themeColor="text1"/>
        </w:rPr>
        <w:t>板</w:t>
      </w:r>
      <w:r w:rsidR="00542A92">
        <w:rPr>
          <w:rFonts w:hint="eastAsia"/>
          <w:color w:val="000000" w:themeColor="text1"/>
        </w:rPr>
        <w:t>/</w:t>
      </w:r>
      <w:r w:rsidR="00542A92">
        <w:rPr>
          <w:rFonts w:hint="eastAsia"/>
          <w:color w:val="000000" w:themeColor="text1"/>
        </w:rPr>
        <w:t>显示板</w:t>
      </w:r>
    </w:p>
    <w:p w14:paraId="078FD311" w14:textId="77777777" w:rsidR="00A43E0C" w:rsidRDefault="00AE260C">
      <w:pPr>
        <w:rPr>
          <w:color w:val="000000" w:themeColor="text1"/>
        </w:rPr>
      </w:pPr>
      <w:r>
        <w:rPr>
          <w:rFonts w:hint="eastAsia"/>
          <w:color w:val="000000" w:themeColor="text1"/>
        </w:rPr>
        <w:t>WIFI</w:t>
      </w:r>
      <w:r>
        <w:rPr>
          <w:rFonts w:hint="eastAsia"/>
          <w:color w:val="000000" w:themeColor="text1"/>
        </w:rPr>
        <w:t>：表示</w:t>
      </w:r>
      <w:r>
        <w:rPr>
          <w:rFonts w:hint="eastAsia"/>
          <w:color w:val="000000" w:themeColor="text1"/>
        </w:rPr>
        <w:t>WIFI</w:t>
      </w:r>
      <w:r>
        <w:rPr>
          <w:rFonts w:hint="eastAsia"/>
          <w:color w:val="000000" w:themeColor="text1"/>
        </w:rPr>
        <w:t>模块</w:t>
      </w:r>
    </w:p>
    <w:p w14:paraId="33A0E36E" w14:textId="77777777" w:rsidR="00A43E0C" w:rsidRDefault="00A43E0C">
      <w:pPr>
        <w:rPr>
          <w:color w:val="000000" w:themeColor="text1"/>
        </w:rPr>
      </w:pPr>
    </w:p>
    <w:p w14:paraId="3E41CBE7" w14:textId="77777777" w:rsidR="00A43E0C" w:rsidRDefault="00AE260C">
      <w:pPr>
        <w:rPr>
          <w:color w:val="000000" w:themeColor="text1"/>
        </w:rPr>
      </w:pPr>
      <w:r>
        <w:rPr>
          <w:rFonts w:hint="eastAsia"/>
          <w:color w:val="000000" w:themeColor="text1"/>
        </w:rPr>
        <w:t>协议字段约定：</w:t>
      </w:r>
    </w:p>
    <w:p w14:paraId="7D3827B1" w14:textId="77777777" w:rsidR="00542A92" w:rsidRDefault="00542A92" w:rsidP="00542A92">
      <w:pPr>
        <w:pStyle w:val="af1"/>
        <w:numPr>
          <w:ilvl w:val="0"/>
          <w:numId w:val="1"/>
        </w:numPr>
        <w:ind w:firstLineChars="0"/>
        <w:rPr>
          <w:color w:val="000000" w:themeColor="text1"/>
        </w:rPr>
      </w:pPr>
      <w:r w:rsidRPr="00542A92">
        <w:rPr>
          <w:rFonts w:hint="eastAsia"/>
          <w:color w:val="000000" w:themeColor="text1"/>
        </w:rPr>
        <w:t>包头</w:t>
      </w:r>
      <w:r w:rsidRPr="00542A92">
        <w:rPr>
          <w:rFonts w:hint="eastAsia"/>
          <w:color w:val="000000" w:themeColor="text1"/>
        </w:rPr>
        <w:t>(Header)</w:t>
      </w:r>
      <w:r w:rsidRPr="00542A92">
        <w:rPr>
          <w:rFonts w:hint="eastAsia"/>
          <w:color w:val="000000" w:themeColor="text1"/>
        </w:rPr>
        <w:t>：固定为</w:t>
      </w:r>
      <w:r w:rsidRPr="00542A92">
        <w:rPr>
          <w:rFonts w:hint="eastAsia"/>
          <w:color w:val="000000" w:themeColor="text1"/>
        </w:rPr>
        <w:t>0xF4F5</w:t>
      </w:r>
      <w:r w:rsidRPr="00542A92">
        <w:rPr>
          <w:rFonts w:hint="eastAsia"/>
          <w:color w:val="000000" w:themeColor="text1"/>
        </w:rPr>
        <w:t>，任何时刻</w:t>
      </w:r>
      <w:r w:rsidRPr="00542A92">
        <w:rPr>
          <w:rFonts w:hint="eastAsia"/>
          <w:color w:val="000000" w:themeColor="text1"/>
        </w:rPr>
        <w:t>0xF4F5</w:t>
      </w:r>
      <w:r w:rsidRPr="00542A92">
        <w:rPr>
          <w:rFonts w:hint="eastAsia"/>
          <w:color w:val="000000" w:themeColor="text1"/>
        </w:rPr>
        <w:t>都代表</w:t>
      </w:r>
      <w:proofErr w:type="gramStart"/>
      <w:r w:rsidRPr="00542A92">
        <w:rPr>
          <w:rFonts w:hint="eastAsia"/>
          <w:color w:val="000000" w:themeColor="text1"/>
        </w:rPr>
        <w:t>包数据</w:t>
      </w:r>
      <w:proofErr w:type="gramEnd"/>
      <w:r w:rsidRPr="00542A92">
        <w:rPr>
          <w:rFonts w:hint="eastAsia"/>
          <w:color w:val="000000" w:themeColor="text1"/>
        </w:rPr>
        <w:t>传输的开始。</w:t>
      </w:r>
    </w:p>
    <w:p w14:paraId="6E57BC24" w14:textId="77777777" w:rsidR="00542A92" w:rsidRPr="00542A92" w:rsidRDefault="00542A92" w:rsidP="00542A92">
      <w:pPr>
        <w:pStyle w:val="af1"/>
        <w:numPr>
          <w:ilvl w:val="0"/>
          <w:numId w:val="1"/>
        </w:numPr>
        <w:spacing w:line="360" w:lineRule="auto"/>
        <w:ind w:firstLineChars="0"/>
        <w:jc w:val="left"/>
        <w:rPr>
          <w:rFonts w:eastAsiaTheme="minorEastAsia"/>
          <w:sz w:val="24"/>
        </w:rPr>
      </w:pPr>
      <w:r w:rsidRPr="00B7620F">
        <w:rPr>
          <w:rFonts w:hint="eastAsia"/>
          <w:color w:val="FF0000"/>
        </w:rPr>
        <w:t>转义：</w:t>
      </w:r>
      <w:r w:rsidRPr="00542A92">
        <w:rPr>
          <w:rFonts w:eastAsiaTheme="minorEastAsia" w:hAnsiTheme="minorEastAsia"/>
          <w:sz w:val="24"/>
        </w:rPr>
        <w:t>除包头外所有数据需经转义之后才发送。后续未说明的数据均为原始未被转义的数据。</w:t>
      </w:r>
    </w:p>
    <w:p w14:paraId="36D9A13F" w14:textId="77777777" w:rsidR="00542A92" w:rsidRPr="00B14B10" w:rsidRDefault="00542A92" w:rsidP="00542A92">
      <w:pPr>
        <w:pStyle w:val="11"/>
        <w:spacing w:line="360" w:lineRule="auto"/>
        <w:ind w:left="425" w:firstLineChars="0" w:firstLine="0"/>
        <w:jc w:val="left"/>
        <w:rPr>
          <w:rFonts w:eastAsiaTheme="minorEastAsia"/>
          <w:sz w:val="24"/>
        </w:rPr>
      </w:pPr>
      <w:r w:rsidRPr="00B14B10">
        <w:rPr>
          <w:rFonts w:eastAsiaTheme="minorEastAsia" w:hAnsiTheme="minorEastAsia"/>
          <w:sz w:val="24"/>
        </w:rPr>
        <w:t>从包头后第一个字节开始，每遇到一个</w:t>
      </w:r>
      <w:r w:rsidRPr="00B14B10">
        <w:rPr>
          <w:rFonts w:eastAsiaTheme="minorEastAsia"/>
          <w:sz w:val="24"/>
        </w:rPr>
        <w:t>0xF4</w:t>
      </w:r>
      <w:r w:rsidRPr="00B14B10">
        <w:rPr>
          <w:rFonts w:eastAsiaTheme="minorEastAsia" w:hAnsiTheme="minorEastAsia"/>
          <w:sz w:val="24"/>
        </w:rPr>
        <w:t>，紧挨着在其后增加一个</w:t>
      </w:r>
      <w:r w:rsidRPr="00B14B10">
        <w:rPr>
          <w:rFonts w:eastAsiaTheme="minorEastAsia"/>
          <w:sz w:val="24"/>
        </w:rPr>
        <w:t>0xF4</w:t>
      </w:r>
      <w:r w:rsidRPr="00B14B10">
        <w:rPr>
          <w:rFonts w:eastAsiaTheme="minorEastAsia" w:hAnsiTheme="minorEastAsia"/>
          <w:sz w:val="24"/>
        </w:rPr>
        <w:t>到发送流中。接收数据流中，每遇到连续</w:t>
      </w:r>
      <w:r w:rsidRPr="00B14B10">
        <w:rPr>
          <w:rFonts w:eastAsiaTheme="minorEastAsia"/>
          <w:sz w:val="24"/>
        </w:rPr>
        <w:t>2</w:t>
      </w:r>
      <w:r w:rsidRPr="00B14B10">
        <w:rPr>
          <w:rFonts w:eastAsiaTheme="minorEastAsia" w:hAnsiTheme="minorEastAsia"/>
          <w:sz w:val="24"/>
        </w:rPr>
        <w:t>个</w:t>
      </w:r>
      <w:r w:rsidRPr="00B14B10">
        <w:rPr>
          <w:rFonts w:eastAsiaTheme="minorEastAsia"/>
          <w:sz w:val="24"/>
        </w:rPr>
        <w:t>0xF4</w:t>
      </w:r>
      <w:r w:rsidRPr="00B14B10">
        <w:rPr>
          <w:rFonts w:eastAsiaTheme="minorEastAsia" w:hAnsiTheme="minorEastAsia"/>
          <w:sz w:val="24"/>
        </w:rPr>
        <w:t>，合并为一个</w:t>
      </w:r>
      <w:r w:rsidRPr="00B14B10">
        <w:rPr>
          <w:rFonts w:eastAsiaTheme="minorEastAsia"/>
          <w:sz w:val="24"/>
        </w:rPr>
        <w:t>0xF4</w:t>
      </w:r>
      <w:r w:rsidRPr="00B14B10">
        <w:rPr>
          <w:rFonts w:eastAsiaTheme="minorEastAsia" w:hAnsiTheme="minorEastAsia"/>
          <w:sz w:val="24"/>
        </w:rPr>
        <w:t>。</w:t>
      </w:r>
    </w:p>
    <w:p w14:paraId="560BC494" w14:textId="77777777" w:rsidR="00542A92" w:rsidRPr="00B14B10" w:rsidRDefault="00542A92" w:rsidP="00542A92">
      <w:pPr>
        <w:pStyle w:val="11"/>
        <w:spacing w:line="360" w:lineRule="auto"/>
        <w:ind w:left="425" w:firstLineChars="0" w:firstLine="0"/>
        <w:jc w:val="left"/>
        <w:rPr>
          <w:rFonts w:eastAsiaTheme="minorEastAsia"/>
          <w:sz w:val="24"/>
        </w:rPr>
      </w:pPr>
      <w:r w:rsidRPr="00B14B10">
        <w:rPr>
          <w:rFonts w:eastAsiaTheme="minorEastAsia" w:hAnsiTheme="minorEastAsia"/>
          <w:sz w:val="24"/>
        </w:rPr>
        <w:t>计算校验的数据为原始数据，计算完后再转义发送。</w:t>
      </w:r>
    </w:p>
    <w:p w14:paraId="1C8141AD" w14:textId="77777777" w:rsidR="00B7620F" w:rsidRPr="00B7620F" w:rsidRDefault="00B7620F" w:rsidP="00B7620F">
      <w:pPr>
        <w:pStyle w:val="31"/>
        <w:ind w:left="420" w:firstLineChars="0" w:firstLine="0"/>
        <w:rPr>
          <w:strike/>
          <w:color w:val="000000" w:themeColor="text1"/>
        </w:rPr>
      </w:pPr>
      <w:proofErr w:type="spellStart"/>
      <w:r w:rsidRPr="00B7620F">
        <w:rPr>
          <w:rFonts w:hint="eastAsia"/>
          <w:strike/>
          <w:color w:val="000000" w:themeColor="text1"/>
        </w:rPr>
        <w:t>LEN,Type,CMD,Stat,Flags,CRC</w:t>
      </w:r>
      <w:proofErr w:type="spellEnd"/>
      <w:r w:rsidRPr="00B7620F">
        <w:rPr>
          <w:rFonts w:hint="eastAsia"/>
          <w:strike/>
          <w:color w:val="000000" w:themeColor="text1"/>
        </w:rPr>
        <w:t>中出现</w:t>
      </w:r>
      <w:r w:rsidRPr="00B7620F">
        <w:rPr>
          <w:rFonts w:hint="eastAsia"/>
          <w:strike/>
          <w:color w:val="000000" w:themeColor="text1"/>
        </w:rPr>
        <w:t>F4</w:t>
      </w:r>
      <w:r w:rsidRPr="00B7620F">
        <w:rPr>
          <w:rFonts w:hint="eastAsia"/>
          <w:strike/>
          <w:color w:val="000000" w:themeColor="text1"/>
        </w:rPr>
        <w:t>不做任何改变</w:t>
      </w:r>
    </w:p>
    <w:p w14:paraId="25C15082" w14:textId="77777777" w:rsidR="00542A92" w:rsidRPr="00542A92" w:rsidRDefault="00542A92" w:rsidP="00542A92">
      <w:pPr>
        <w:pStyle w:val="af1"/>
        <w:ind w:left="420" w:firstLineChars="0" w:firstLine="0"/>
        <w:rPr>
          <w:color w:val="000000" w:themeColor="text1"/>
        </w:rPr>
      </w:pPr>
    </w:p>
    <w:p w14:paraId="043A49B9" w14:textId="77777777" w:rsidR="00B7620F" w:rsidRPr="00B7620F" w:rsidRDefault="00B7620F" w:rsidP="00B7620F">
      <w:pPr>
        <w:pStyle w:val="af1"/>
        <w:numPr>
          <w:ilvl w:val="0"/>
          <w:numId w:val="1"/>
        </w:numPr>
        <w:ind w:firstLineChars="0"/>
        <w:rPr>
          <w:color w:val="000000" w:themeColor="text1"/>
        </w:rPr>
      </w:pPr>
      <w:r w:rsidRPr="00B7620F">
        <w:rPr>
          <w:rFonts w:hint="eastAsia"/>
          <w:color w:val="000000" w:themeColor="text1"/>
        </w:rPr>
        <w:t>长度</w:t>
      </w:r>
      <w:r w:rsidRPr="00B7620F">
        <w:rPr>
          <w:rFonts w:hint="eastAsia"/>
          <w:color w:val="000000" w:themeColor="text1"/>
        </w:rPr>
        <w:t>(Length)</w:t>
      </w:r>
      <w:r w:rsidRPr="00B7620F">
        <w:rPr>
          <w:rFonts w:hint="eastAsia"/>
          <w:color w:val="000000" w:themeColor="text1"/>
        </w:rPr>
        <w:t>：从</w:t>
      </w:r>
      <w:r w:rsidRPr="00B7620F">
        <w:rPr>
          <w:rFonts w:hint="eastAsia"/>
          <w:color w:val="000000" w:themeColor="text1"/>
        </w:rPr>
        <w:t>CMD(</w:t>
      </w:r>
      <w:r w:rsidRPr="00B7620F">
        <w:rPr>
          <w:rFonts w:hint="eastAsia"/>
          <w:color w:val="000000" w:themeColor="text1"/>
        </w:rPr>
        <w:t>含</w:t>
      </w:r>
      <w:r w:rsidRPr="00B7620F">
        <w:rPr>
          <w:rFonts w:hint="eastAsia"/>
          <w:color w:val="000000" w:themeColor="text1"/>
        </w:rPr>
        <w:t>)</w:t>
      </w:r>
      <w:r w:rsidRPr="00B7620F">
        <w:rPr>
          <w:rFonts w:hint="eastAsia"/>
          <w:color w:val="000000" w:themeColor="text1"/>
        </w:rPr>
        <w:t>开始到</w:t>
      </w:r>
      <w:r w:rsidRPr="00B7620F">
        <w:rPr>
          <w:rFonts w:hint="eastAsia"/>
          <w:color w:val="000000" w:themeColor="text1"/>
        </w:rPr>
        <w:t>CRC</w:t>
      </w:r>
      <w:r w:rsidRPr="00B7620F">
        <w:rPr>
          <w:rFonts w:hint="eastAsia"/>
          <w:color w:val="000000" w:themeColor="text1"/>
        </w:rPr>
        <w:t>校验字节为止的字节数。</w:t>
      </w:r>
    </w:p>
    <w:p w14:paraId="4B2ADE0D" w14:textId="77777777" w:rsidR="00B7620F" w:rsidRPr="00B7620F" w:rsidRDefault="00B7620F" w:rsidP="00B7620F">
      <w:pPr>
        <w:pStyle w:val="31"/>
        <w:numPr>
          <w:ilvl w:val="0"/>
          <w:numId w:val="1"/>
        </w:numPr>
        <w:ind w:firstLineChars="0"/>
        <w:rPr>
          <w:color w:val="000000" w:themeColor="text1"/>
        </w:rPr>
      </w:pPr>
      <w:r w:rsidRPr="00B7620F">
        <w:rPr>
          <w:color w:val="000000" w:themeColor="text1"/>
        </w:rPr>
        <w:t>命令</w:t>
      </w:r>
      <w:r w:rsidRPr="00B7620F">
        <w:rPr>
          <w:color w:val="000000" w:themeColor="text1"/>
        </w:rPr>
        <w:t>(CMD)</w:t>
      </w:r>
      <w:r w:rsidRPr="00B7620F">
        <w:rPr>
          <w:color w:val="000000" w:themeColor="text1"/>
        </w:rPr>
        <w:t>：</w:t>
      </w:r>
      <w:r w:rsidRPr="00B7620F">
        <w:rPr>
          <w:rFonts w:ascii="Times New Roman" w:eastAsiaTheme="minorEastAsia" w:hAnsi="Times New Roman"/>
          <w:b/>
          <w:sz w:val="28"/>
          <w:szCs w:val="28"/>
        </w:rPr>
        <w:t xml:space="preserve">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41"/>
        <w:gridCol w:w="1559"/>
        <w:gridCol w:w="1843"/>
      </w:tblGrid>
      <w:tr w:rsidR="00B7620F" w:rsidRPr="00B14B10" w14:paraId="72649D0A" w14:textId="77777777" w:rsidTr="005913B1">
        <w:trPr>
          <w:jc w:val="center"/>
        </w:trPr>
        <w:tc>
          <w:tcPr>
            <w:tcW w:w="1241" w:type="dxa"/>
            <w:shd w:val="clear" w:color="auto" w:fill="C6D9F1" w:themeFill="text2" w:themeFillTint="33"/>
          </w:tcPr>
          <w:p w14:paraId="46957A21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功能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6F7B22EB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主机发送命令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1F796E4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proofErr w:type="spellStart"/>
            <w:r>
              <w:rPr>
                <w:rFonts w:ascii="Times New Roman" w:eastAsiaTheme="minorEastAsia" w:hAnsiTheme="minorEastAsia" w:hint="eastAsia"/>
                <w:b/>
                <w:szCs w:val="28"/>
              </w:rPr>
              <w:t>WiFi</w:t>
            </w:r>
            <w:proofErr w:type="spellEnd"/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应答命令</w:t>
            </w:r>
          </w:p>
        </w:tc>
      </w:tr>
      <w:tr w:rsidR="00B7620F" w:rsidRPr="00B14B10" w14:paraId="218ABEF9" w14:textId="77777777" w:rsidTr="005913B1">
        <w:trPr>
          <w:jc w:val="center"/>
        </w:trPr>
        <w:tc>
          <w:tcPr>
            <w:tcW w:w="1241" w:type="dxa"/>
          </w:tcPr>
          <w:p w14:paraId="18E97E46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握手</w:t>
            </w:r>
          </w:p>
        </w:tc>
        <w:tc>
          <w:tcPr>
            <w:tcW w:w="1559" w:type="dxa"/>
          </w:tcPr>
          <w:p w14:paraId="509DFDCC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0x01</w:t>
            </w:r>
          </w:p>
        </w:tc>
        <w:tc>
          <w:tcPr>
            <w:tcW w:w="1843" w:type="dxa"/>
          </w:tcPr>
          <w:p w14:paraId="581E680E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0x01</w:t>
            </w:r>
          </w:p>
        </w:tc>
      </w:tr>
      <w:tr w:rsidR="00B7620F" w:rsidRPr="00B14B10" w14:paraId="45D9B343" w14:textId="77777777" w:rsidTr="005913B1">
        <w:trPr>
          <w:jc w:val="center"/>
        </w:trPr>
        <w:tc>
          <w:tcPr>
            <w:tcW w:w="1241" w:type="dxa"/>
          </w:tcPr>
          <w:p w14:paraId="62CD20C9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普通轮询</w:t>
            </w:r>
          </w:p>
        </w:tc>
        <w:tc>
          <w:tcPr>
            <w:tcW w:w="1559" w:type="dxa"/>
          </w:tcPr>
          <w:p w14:paraId="726FA00D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0x02</w:t>
            </w:r>
          </w:p>
        </w:tc>
        <w:tc>
          <w:tcPr>
            <w:tcW w:w="1843" w:type="dxa"/>
          </w:tcPr>
          <w:p w14:paraId="3F5BF52E" w14:textId="77777777" w:rsidR="00B7620F" w:rsidRPr="00B14B10" w:rsidRDefault="00B7620F" w:rsidP="005913B1">
            <w:pPr>
              <w:pStyle w:val="af1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0x02</w:t>
            </w:r>
          </w:p>
        </w:tc>
      </w:tr>
    </w:tbl>
    <w:p w14:paraId="4BBEEB1B" w14:textId="77777777" w:rsidR="00B7620F" w:rsidRPr="0049750D" w:rsidRDefault="00B7620F" w:rsidP="0049750D">
      <w:pPr>
        <w:pStyle w:val="31"/>
        <w:numPr>
          <w:ilvl w:val="0"/>
          <w:numId w:val="1"/>
        </w:numPr>
        <w:ind w:firstLineChars="0"/>
        <w:rPr>
          <w:color w:val="000000" w:themeColor="text1"/>
        </w:rPr>
      </w:pPr>
      <w:r w:rsidRPr="0049750D">
        <w:rPr>
          <w:color w:val="000000" w:themeColor="text1"/>
        </w:rPr>
        <w:t>地址分配</w:t>
      </w:r>
      <w:r w:rsidRPr="0049750D">
        <w:rPr>
          <w:color w:val="000000" w:themeColor="text1"/>
        </w:rPr>
        <w:t>(</w:t>
      </w:r>
      <w:proofErr w:type="spellStart"/>
      <w:r w:rsidRPr="0049750D">
        <w:rPr>
          <w:color w:val="000000" w:themeColor="text1"/>
        </w:rPr>
        <w:t>Addr</w:t>
      </w:r>
      <w:proofErr w:type="spellEnd"/>
      <w:r w:rsidRPr="0049750D">
        <w:rPr>
          <w:color w:val="000000" w:themeColor="text1"/>
        </w:rPr>
        <w:t>)</w:t>
      </w:r>
      <w:r w:rsidRPr="0049750D">
        <w:rPr>
          <w:color w:val="000000" w:themeColor="text1"/>
        </w:rPr>
        <w:t>：</w:t>
      </w:r>
      <w:r w:rsidRPr="0049750D">
        <w:rPr>
          <w:color w:val="000000" w:themeColor="text1"/>
        </w:rPr>
        <w:t xml:space="preserve"> </w:t>
      </w:r>
    </w:p>
    <w:p w14:paraId="764E3582" w14:textId="77777777" w:rsidR="00B7620F" w:rsidRPr="00B14B10" w:rsidRDefault="00B7620F" w:rsidP="00B7620F">
      <w:pPr>
        <w:pStyle w:val="af1"/>
        <w:spacing w:line="360" w:lineRule="auto"/>
        <w:ind w:left="426" w:firstLineChars="0" w:firstLine="0"/>
        <w:jc w:val="left"/>
        <w:rPr>
          <w:rFonts w:ascii="Times New Roman" w:eastAsiaTheme="minorEastAsia" w:hAnsi="Times New Roman"/>
          <w:sz w:val="22"/>
          <w:szCs w:val="28"/>
        </w:rPr>
      </w:pPr>
      <w:r w:rsidRPr="00B14B10">
        <w:rPr>
          <w:rFonts w:ascii="Times New Roman" w:eastAsiaTheme="minorEastAsia" w:hAnsi="Times New Roman"/>
          <w:b/>
          <w:sz w:val="22"/>
          <w:szCs w:val="28"/>
        </w:rPr>
        <w:t>Bit7~6</w:t>
      </w:r>
      <w:r w:rsidRPr="00B14B10">
        <w:rPr>
          <w:rFonts w:ascii="Times New Roman" w:eastAsiaTheme="minorEastAsia" w:hAnsiTheme="minorEastAsia"/>
          <w:b/>
          <w:sz w:val="22"/>
          <w:szCs w:val="28"/>
        </w:rPr>
        <w:t>：</w:t>
      </w:r>
      <w:r w:rsidRPr="00B14B10">
        <w:rPr>
          <w:rFonts w:ascii="Times New Roman" w:eastAsiaTheme="minorEastAsia" w:hAnsiTheme="minorEastAsia"/>
          <w:sz w:val="22"/>
          <w:szCs w:val="28"/>
        </w:rPr>
        <w:t>代表数据包的发送方向，</w:t>
      </w:r>
      <w:r w:rsidRPr="00B14B10">
        <w:rPr>
          <w:rFonts w:ascii="Times New Roman" w:eastAsiaTheme="minorEastAsia" w:hAnsi="Times New Roman"/>
          <w:sz w:val="22"/>
          <w:szCs w:val="28"/>
        </w:rPr>
        <w:t>00</w:t>
      </w:r>
      <w:r w:rsidRPr="00B14B10">
        <w:rPr>
          <w:rFonts w:ascii="Times New Roman" w:eastAsiaTheme="minorEastAsia" w:hAnsiTheme="minorEastAsia"/>
          <w:sz w:val="22"/>
          <w:szCs w:val="28"/>
        </w:rPr>
        <w:t>：主机</w:t>
      </w:r>
      <w:r w:rsidRPr="00B14B10">
        <w:rPr>
          <w:rFonts w:ascii="Times New Roman" w:eastAsiaTheme="minorEastAsia" w:hAnsi="Times New Roman"/>
          <w:sz w:val="22"/>
          <w:szCs w:val="28"/>
        </w:rPr>
        <w:t>-&gt;</w:t>
      </w:r>
      <w:r w:rsidRPr="00B14B10">
        <w:rPr>
          <w:rFonts w:ascii="Times New Roman" w:eastAsiaTheme="minorEastAsia" w:hAnsiTheme="minorEastAsia"/>
          <w:sz w:val="22"/>
          <w:szCs w:val="28"/>
        </w:rPr>
        <w:t>从机；</w:t>
      </w:r>
      <w:r w:rsidRPr="00B14B10">
        <w:rPr>
          <w:rFonts w:ascii="Times New Roman" w:eastAsiaTheme="minorEastAsia" w:hAnsi="Times New Roman"/>
          <w:sz w:val="22"/>
          <w:szCs w:val="28"/>
        </w:rPr>
        <w:t>11</w:t>
      </w:r>
      <w:r w:rsidRPr="00B14B10">
        <w:rPr>
          <w:rFonts w:ascii="Times New Roman" w:eastAsiaTheme="minorEastAsia" w:hAnsiTheme="minorEastAsia"/>
          <w:sz w:val="22"/>
          <w:szCs w:val="28"/>
        </w:rPr>
        <w:t>：从机</w:t>
      </w:r>
      <w:r w:rsidRPr="00B14B10">
        <w:rPr>
          <w:rFonts w:ascii="Times New Roman" w:eastAsiaTheme="minorEastAsia" w:hAnsi="Times New Roman"/>
          <w:sz w:val="22"/>
          <w:szCs w:val="28"/>
        </w:rPr>
        <w:t>-&gt;</w:t>
      </w:r>
      <w:r w:rsidRPr="00B14B10">
        <w:rPr>
          <w:rFonts w:ascii="Times New Roman" w:eastAsiaTheme="minorEastAsia" w:hAnsiTheme="minorEastAsia"/>
          <w:sz w:val="22"/>
          <w:szCs w:val="28"/>
        </w:rPr>
        <w:t>主机。</w:t>
      </w:r>
    </w:p>
    <w:p w14:paraId="3167C01A" w14:textId="77777777" w:rsidR="00B7620F" w:rsidRPr="00B14B10" w:rsidRDefault="00B7620F" w:rsidP="00B7620F">
      <w:pPr>
        <w:pStyle w:val="af1"/>
        <w:spacing w:line="360" w:lineRule="auto"/>
        <w:ind w:left="426" w:firstLineChars="0" w:firstLine="0"/>
        <w:jc w:val="left"/>
        <w:rPr>
          <w:rFonts w:ascii="Times New Roman" w:eastAsiaTheme="minorEastAsia" w:hAnsi="Times New Roman"/>
          <w:sz w:val="22"/>
          <w:szCs w:val="28"/>
        </w:rPr>
      </w:pPr>
      <w:r w:rsidRPr="00B14B10">
        <w:rPr>
          <w:rFonts w:ascii="Times New Roman" w:eastAsiaTheme="minorEastAsia" w:hAnsi="Times New Roman"/>
          <w:b/>
          <w:sz w:val="22"/>
          <w:szCs w:val="28"/>
        </w:rPr>
        <w:t>BiT5~0</w:t>
      </w:r>
      <w:r w:rsidRPr="00B14B10">
        <w:rPr>
          <w:rFonts w:ascii="Times New Roman" w:eastAsiaTheme="minorEastAsia" w:hAnsiTheme="minorEastAsia"/>
          <w:b/>
          <w:sz w:val="22"/>
          <w:szCs w:val="28"/>
        </w:rPr>
        <w:t>：该</w:t>
      </w:r>
      <w:r w:rsidRPr="00B14B10">
        <w:rPr>
          <w:rFonts w:ascii="Times New Roman" w:eastAsiaTheme="minorEastAsia" w:hAnsiTheme="minorEastAsia"/>
          <w:sz w:val="22"/>
          <w:szCs w:val="28"/>
        </w:rPr>
        <w:t>数据包的从机地址。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657"/>
        <w:gridCol w:w="2286"/>
        <w:gridCol w:w="851"/>
        <w:gridCol w:w="792"/>
        <w:gridCol w:w="656"/>
        <w:gridCol w:w="656"/>
        <w:gridCol w:w="656"/>
        <w:gridCol w:w="656"/>
        <w:gridCol w:w="656"/>
        <w:gridCol w:w="656"/>
      </w:tblGrid>
      <w:tr w:rsidR="00B7620F" w:rsidRPr="00B14B10" w14:paraId="0C645F54" w14:textId="77777777" w:rsidTr="005913B1">
        <w:trPr>
          <w:trHeight w:val="169"/>
          <w:jc w:val="center"/>
        </w:trPr>
        <w:tc>
          <w:tcPr>
            <w:tcW w:w="2943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7441734B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从机</w:t>
            </w:r>
          </w:p>
        </w:tc>
        <w:tc>
          <w:tcPr>
            <w:tcW w:w="1643" w:type="dxa"/>
            <w:gridSpan w:val="2"/>
            <w:shd w:val="clear" w:color="auto" w:fill="C6D9F1" w:themeFill="text2" w:themeFillTint="33"/>
            <w:vAlign w:val="center"/>
          </w:tcPr>
          <w:p w14:paraId="0DF0F9E3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方向</w:t>
            </w:r>
          </w:p>
        </w:tc>
        <w:tc>
          <w:tcPr>
            <w:tcW w:w="3936" w:type="dxa"/>
            <w:gridSpan w:val="6"/>
            <w:shd w:val="clear" w:color="auto" w:fill="C6D9F1" w:themeFill="text2" w:themeFillTint="33"/>
            <w:vAlign w:val="center"/>
          </w:tcPr>
          <w:p w14:paraId="70AF33D5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地址</w:t>
            </w:r>
          </w:p>
        </w:tc>
      </w:tr>
      <w:tr w:rsidR="00B7620F" w:rsidRPr="00B14B10" w14:paraId="48CD4F6A" w14:textId="77777777" w:rsidTr="005913B1">
        <w:trPr>
          <w:jc w:val="center"/>
        </w:trPr>
        <w:tc>
          <w:tcPr>
            <w:tcW w:w="2943" w:type="dxa"/>
            <w:gridSpan w:val="2"/>
            <w:vMerge/>
            <w:shd w:val="clear" w:color="auto" w:fill="C6D9F1" w:themeFill="text2" w:themeFillTint="33"/>
            <w:vAlign w:val="center"/>
          </w:tcPr>
          <w:p w14:paraId="01A9D131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6ACAF6B3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Bit7</w:t>
            </w:r>
          </w:p>
        </w:tc>
        <w:tc>
          <w:tcPr>
            <w:tcW w:w="792" w:type="dxa"/>
            <w:shd w:val="clear" w:color="auto" w:fill="C6D9F1" w:themeFill="text2" w:themeFillTint="33"/>
            <w:vAlign w:val="center"/>
          </w:tcPr>
          <w:p w14:paraId="07673030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Bit6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1CB04388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Bit5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311B84AF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Bit4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07BE03F8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Bit3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1FAB0522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Bit2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7EF09A20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Bit1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6F55C757" w14:textId="77777777" w:rsidR="00B7620F" w:rsidRPr="00E1781B" w:rsidRDefault="00B7620F" w:rsidP="005913B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Bit0</w:t>
            </w:r>
          </w:p>
        </w:tc>
      </w:tr>
      <w:tr w:rsidR="00B7620F" w:rsidRPr="00B14B10" w14:paraId="753B8B0A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076C644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  <w:r w:rsidRPr="00B14B10">
              <w:rPr>
                <w:rFonts w:ascii="Times New Roman" w:eastAsiaTheme="minorEastAsia" w:hAnsi="Times New Roman"/>
                <w:sz w:val="22"/>
                <w:szCs w:val="24"/>
              </w:rPr>
              <w:t>#1</w:t>
            </w: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644F0E24" w14:textId="77777777" w:rsidR="00B7620F" w:rsidRPr="006074CC" w:rsidRDefault="0049750D" w:rsidP="005913B1">
            <w:pPr>
              <w:jc w:val="left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proofErr w:type="spellStart"/>
            <w:r w:rsidRPr="006074CC">
              <w:rPr>
                <w:rFonts w:ascii="Times New Roman" w:eastAsiaTheme="minorEastAsia" w:hAnsiTheme="minorEastAsia" w:hint="eastAsia"/>
                <w:color w:val="FF0000"/>
                <w:sz w:val="22"/>
                <w:szCs w:val="24"/>
              </w:rPr>
              <w:t>WiFi</w:t>
            </w:r>
            <w:proofErr w:type="spellEnd"/>
            <w:r w:rsidRPr="006074CC">
              <w:rPr>
                <w:rFonts w:ascii="Times New Roman" w:eastAsiaTheme="minorEastAsia" w:hAnsiTheme="minorEastAsia" w:hint="eastAsia"/>
                <w:color w:val="FF0000"/>
                <w:sz w:val="22"/>
                <w:szCs w:val="24"/>
              </w:rPr>
              <w:t>模块</w:t>
            </w:r>
            <w:r w:rsidR="00B7620F"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(</w:t>
            </w:r>
            <w:proofErr w:type="spellStart"/>
            <w:r w:rsidRPr="006074CC">
              <w:rPr>
                <w:rFonts w:ascii="Times New Roman" w:eastAsiaTheme="minorEastAsia" w:hAnsi="Times New Roman" w:hint="eastAsia"/>
                <w:color w:val="FF0000"/>
                <w:sz w:val="22"/>
                <w:szCs w:val="24"/>
              </w:rPr>
              <w:t>WiFi</w:t>
            </w:r>
            <w:proofErr w:type="spellEnd"/>
            <w:r w:rsidR="00B7620F"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)</w:t>
            </w: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47DE76EF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/</w:t>
            </w: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3C859254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/</w:t>
            </w:r>
          </w:p>
        </w:tc>
        <w:tc>
          <w:tcPr>
            <w:tcW w:w="656" w:type="dxa"/>
            <w:vAlign w:val="center"/>
          </w:tcPr>
          <w:p w14:paraId="6B4B82BF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4AE3B83F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1D20213B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74A78DD3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5AF8DD19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14:paraId="1846F541" w14:textId="77777777" w:rsidR="00B7620F" w:rsidRPr="006074CC" w:rsidRDefault="00B7620F" w:rsidP="005913B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6074CC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</w:tr>
      <w:tr w:rsidR="00B7620F" w:rsidRPr="00B14B10" w14:paraId="0C9008D4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0851E2F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487CD999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78B4A17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44A2443E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020D06C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5E8872B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4963E7B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2E7E7EC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45B9308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C86DB18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3FB4A9BD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0CAF7014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416B788C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52FC5F1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36D7B83D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CC3C452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4D4F2E31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1ABF4AD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CD679B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B09799D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58B6529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66220424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10E09B51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13B33C3C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5E1A7A0D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38C91DA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683CD8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970E53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B1791F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24819D5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313DD71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C230274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0D6F4785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4205B76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705A2B48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4E3B57D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55A51E6E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A8D479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8FF44D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400CAA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D6BBE7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975B0FE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313E619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1BAC77F6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0117652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7990469B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2EF1A66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078A0A8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5C189B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CCE3588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DE897B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F123F3F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A112AF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FA9AF0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B7620F" w:rsidRPr="00B14B10" w14:paraId="1286BB7E" w14:textId="77777777" w:rsidTr="005913B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4282D8BB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30C158E6" w14:textId="77777777" w:rsidR="00B7620F" w:rsidRPr="00B14B10" w:rsidRDefault="00B7620F" w:rsidP="005913B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047C36AA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2C49D9B2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831558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7AA3FE3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9618AE8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E1ABCE7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2CD9C80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4F97EEB" w14:textId="77777777" w:rsidR="00B7620F" w:rsidRPr="00B14B10" w:rsidRDefault="00B7620F" w:rsidP="005913B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</w:tbl>
    <w:p w14:paraId="55D38B24" w14:textId="77777777" w:rsidR="00B7620F" w:rsidRPr="00CB12E2" w:rsidRDefault="00B7620F" w:rsidP="00B7620F">
      <w:pPr>
        <w:pStyle w:val="af1"/>
        <w:spacing w:line="360" w:lineRule="auto"/>
        <w:ind w:left="425" w:firstLineChars="0" w:firstLine="0"/>
        <w:jc w:val="left"/>
        <w:rPr>
          <w:rFonts w:ascii="Times New Roman" w:eastAsiaTheme="minorEastAsia" w:hAnsi="Times New Roman"/>
          <w:sz w:val="22"/>
          <w:szCs w:val="28"/>
        </w:rPr>
      </w:pPr>
      <w:r>
        <w:rPr>
          <w:rFonts w:ascii="Times New Roman" w:eastAsiaTheme="minorEastAsia" w:hAnsi="Times New Roman" w:hint="eastAsia"/>
          <w:b/>
          <w:sz w:val="22"/>
          <w:szCs w:val="28"/>
        </w:rPr>
        <w:t>举例：</w:t>
      </w:r>
      <w:r w:rsidRPr="00CB12E2">
        <w:rPr>
          <w:rFonts w:ascii="Times New Roman" w:eastAsiaTheme="minorEastAsia" w:hAnsi="Times New Roman" w:hint="eastAsia"/>
          <w:sz w:val="22"/>
          <w:szCs w:val="28"/>
        </w:rPr>
        <w:t>主控发送至</w:t>
      </w:r>
      <w:proofErr w:type="spellStart"/>
      <w:r w:rsidR="0049750D">
        <w:rPr>
          <w:rFonts w:ascii="Times New Roman" w:eastAsiaTheme="minorEastAsia" w:hAnsi="Times New Roman" w:hint="eastAsia"/>
          <w:sz w:val="22"/>
          <w:szCs w:val="24"/>
        </w:rPr>
        <w:t>WiFi</w:t>
      </w:r>
      <w:proofErr w:type="spellEnd"/>
      <w:r w:rsidRPr="00CB12E2">
        <w:rPr>
          <w:rFonts w:ascii="Times New Roman" w:eastAsiaTheme="minorEastAsia" w:hAnsi="Times New Roman" w:hint="eastAsia"/>
          <w:sz w:val="22"/>
          <w:szCs w:val="28"/>
        </w:rPr>
        <w:t>地址为：</w:t>
      </w:r>
      <w:r w:rsidRPr="00CB12E2">
        <w:rPr>
          <w:rFonts w:ascii="Times New Roman" w:eastAsiaTheme="minorEastAsia" w:hAnsi="Times New Roman" w:hint="eastAsia"/>
          <w:sz w:val="22"/>
          <w:szCs w:val="28"/>
        </w:rPr>
        <w:t>0x02;</w:t>
      </w:r>
      <w:r>
        <w:rPr>
          <w:rFonts w:ascii="Times New Roman" w:eastAsiaTheme="minorEastAsia" w:hAnsi="Times New Roman" w:hint="eastAsia"/>
          <w:sz w:val="22"/>
          <w:szCs w:val="28"/>
        </w:rPr>
        <w:t xml:space="preserve">     </w:t>
      </w:r>
      <w:proofErr w:type="spellStart"/>
      <w:r w:rsidR="0049750D">
        <w:rPr>
          <w:rFonts w:ascii="Times New Roman" w:eastAsiaTheme="minorEastAsia" w:hAnsi="Times New Roman" w:hint="eastAsia"/>
          <w:sz w:val="22"/>
          <w:szCs w:val="24"/>
        </w:rPr>
        <w:t>WiFi</w:t>
      </w:r>
      <w:proofErr w:type="spellEnd"/>
      <w:r w:rsidRPr="00CB12E2">
        <w:rPr>
          <w:rFonts w:ascii="Times New Roman" w:eastAsiaTheme="minorEastAsia" w:hAnsi="Times New Roman" w:hint="eastAsia"/>
          <w:sz w:val="22"/>
          <w:szCs w:val="28"/>
        </w:rPr>
        <w:t>反馈回主控地址为：</w:t>
      </w:r>
      <w:r w:rsidRPr="00CB12E2">
        <w:rPr>
          <w:rFonts w:ascii="Times New Roman" w:eastAsiaTheme="minorEastAsia" w:hAnsi="Times New Roman" w:hint="eastAsia"/>
          <w:sz w:val="22"/>
          <w:szCs w:val="28"/>
        </w:rPr>
        <w:t>0xC2</w:t>
      </w:r>
      <w:r w:rsidRPr="00CB12E2">
        <w:rPr>
          <w:rFonts w:ascii="Times New Roman" w:eastAsiaTheme="minorEastAsia" w:hAnsi="Times New Roman" w:hint="eastAsia"/>
          <w:sz w:val="22"/>
          <w:szCs w:val="28"/>
        </w:rPr>
        <w:t>；</w:t>
      </w:r>
    </w:p>
    <w:p w14:paraId="2F8DD106" w14:textId="77777777" w:rsidR="0049750D" w:rsidRDefault="0049750D" w:rsidP="0049750D">
      <w:pPr>
        <w:pStyle w:val="af1"/>
        <w:numPr>
          <w:ilvl w:val="0"/>
          <w:numId w:val="1"/>
        </w:numPr>
        <w:ind w:firstLineChars="0"/>
        <w:rPr>
          <w:color w:val="000000" w:themeColor="text1"/>
        </w:rPr>
      </w:pPr>
      <w:r w:rsidRPr="0049750D">
        <w:rPr>
          <w:rFonts w:hint="eastAsia"/>
          <w:color w:val="000000" w:themeColor="text1"/>
        </w:rPr>
        <w:t>数据</w:t>
      </w:r>
      <w:r w:rsidRPr="0049750D">
        <w:rPr>
          <w:rFonts w:hint="eastAsia"/>
          <w:color w:val="000000" w:themeColor="text1"/>
        </w:rPr>
        <w:t>(Data)</w:t>
      </w:r>
      <w:r>
        <w:rPr>
          <w:rFonts w:hint="eastAsia"/>
          <w:color w:val="000000" w:themeColor="text1"/>
        </w:rPr>
        <w:t>：内容对应具体命令</w:t>
      </w:r>
    </w:p>
    <w:p w14:paraId="6E98B110" w14:textId="77777777" w:rsidR="0049750D" w:rsidRDefault="0049750D" w:rsidP="0049750D">
      <w:pPr>
        <w:pStyle w:val="af1"/>
        <w:numPr>
          <w:ilvl w:val="0"/>
          <w:numId w:val="1"/>
        </w:numPr>
        <w:ind w:firstLineChars="0"/>
        <w:rPr>
          <w:color w:val="000000" w:themeColor="text1"/>
        </w:rPr>
      </w:pPr>
      <w:r w:rsidRPr="0049750D">
        <w:rPr>
          <w:rFonts w:hint="eastAsia"/>
          <w:color w:val="000000" w:themeColor="text1"/>
        </w:rPr>
        <w:t>CRC</w:t>
      </w:r>
      <w:r w:rsidRPr="0049750D">
        <w:rPr>
          <w:rFonts w:hint="eastAsia"/>
          <w:color w:val="000000" w:themeColor="text1"/>
        </w:rPr>
        <w:t>校验：统一采用</w:t>
      </w:r>
      <w:r w:rsidRPr="0049750D">
        <w:rPr>
          <w:rFonts w:hint="eastAsia"/>
          <w:color w:val="000000" w:themeColor="text1"/>
        </w:rPr>
        <w:t>CRC16-ModBus</w:t>
      </w:r>
      <w:r w:rsidRPr="0049750D">
        <w:rPr>
          <w:rFonts w:hint="eastAsia"/>
          <w:color w:val="000000" w:themeColor="text1"/>
        </w:rPr>
        <w:t>校验，校验内容为从包头起</w:t>
      </w:r>
      <w:r w:rsidRPr="0049750D">
        <w:rPr>
          <w:rFonts w:hint="eastAsia"/>
          <w:color w:val="000000" w:themeColor="text1"/>
        </w:rPr>
        <w:t>(0xF4),</w:t>
      </w:r>
      <w:r w:rsidRPr="0049750D">
        <w:rPr>
          <w:rFonts w:hint="eastAsia"/>
          <w:color w:val="000000" w:themeColor="text1"/>
        </w:rPr>
        <w:t>至</w:t>
      </w:r>
      <w:r w:rsidRPr="0049750D">
        <w:rPr>
          <w:rFonts w:hint="eastAsia"/>
          <w:color w:val="000000" w:themeColor="text1"/>
        </w:rPr>
        <w:t>CRC</w:t>
      </w:r>
      <w:r w:rsidRPr="0049750D">
        <w:rPr>
          <w:rFonts w:hint="eastAsia"/>
          <w:color w:val="000000" w:themeColor="text1"/>
        </w:rPr>
        <w:t>前一字节的所有数据。</w:t>
      </w:r>
      <w:r w:rsidRPr="006074CC">
        <w:rPr>
          <w:rFonts w:hint="eastAsia"/>
          <w:color w:val="FF0000"/>
        </w:rPr>
        <w:t>校验结果先发送低位后发送高位。</w:t>
      </w:r>
    </w:p>
    <w:p w14:paraId="72CDA380" w14:textId="77777777" w:rsidR="006074CC" w:rsidRDefault="006074CC" w:rsidP="006074CC">
      <w:pPr>
        <w:pStyle w:val="31"/>
        <w:ind w:left="420" w:firstLineChars="0" w:firstLine="0"/>
        <w:rPr>
          <w:color w:val="000000" w:themeColor="text1"/>
        </w:rPr>
      </w:pPr>
      <w:r w:rsidRPr="00B7620F">
        <w:rPr>
          <w:rFonts w:hint="eastAsia"/>
          <w:color w:val="FF0000"/>
        </w:rPr>
        <w:t>大小端：</w:t>
      </w:r>
      <w:r>
        <w:rPr>
          <w:color w:val="000000" w:themeColor="text1"/>
        </w:rPr>
        <w:t>多于一个字节的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以大端字节序编码</w:t>
      </w:r>
      <w:r>
        <w:rPr>
          <w:rFonts w:hint="eastAsia"/>
          <w:color w:val="000000" w:themeColor="text1"/>
        </w:rPr>
        <w:t>；如</w:t>
      </w:r>
      <w:r>
        <w:rPr>
          <w:rFonts w:hint="eastAsia"/>
          <w:color w:val="000000" w:themeColor="text1"/>
        </w:rPr>
        <w:t>0x1234</w:t>
      </w:r>
      <w:r>
        <w:rPr>
          <w:rFonts w:hint="eastAsia"/>
          <w:color w:val="000000" w:themeColor="text1"/>
        </w:rPr>
        <w:t>，先发</w:t>
      </w:r>
      <w:r>
        <w:rPr>
          <w:rFonts w:hint="eastAsia"/>
          <w:color w:val="000000" w:themeColor="text1"/>
        </w:rPr>
        <w:t>0x12</w:t>
      </w:r>
      <w:r>
        <w:rPr>
          <w:rFonts w:hint="eastAsia"/>
          <w:color w:val="000000" w:themeColor="text1"/>
        </w:rPr>
        <w:t>，后发</w:t>
      </w:r>
      <w:r>
        <w:rPr>
          <w:rFonts w:hint="eastAsia"/>
          <w:color w:val="000000" w:themeColor="text1"/>
        </w:rPr>
        <w:t>0x34</w:t>
      </w:r>
    </w:p>
    <w:p w14:paraId="56066CE5" w14:textId="77777777" w:rsidR="00A43E0C" w:rsidRDefault="00AE260C">
      <w:pPr>
        <w:pStyle w:val="1"/>
        <w:rPr>
          <w:color w:val="000000" w:themeColor="text1"/>
        </w:rPr>
      </w:pPr>
      <w:bookmarkStart w:id="13" w:name="_Toc16487_WPSOffice_Level1"/>
      <w:bookmarkStart w:id="14" w:name="_Toc9469"/>
      <w:bookmarkStart w:id="15" w:name="_Toc32334026"/>
      <w:r>
        <w:rPr>
          <w:rFonts w:hint="eastAsia"/>
          <w:color w:val="000000" w:themeColor="text1"/>
        </w:rPr>
        <w:t>四、命令列表</w:t>
      </w:r>
      <w:bookmarkEnd w:id="13"/>
      <w:bookmarkEnd w:id="14"/>
      <w:bookmarkEnd w:id="15"/>
    </w:p>
    <w:tbl>
      <w:tblPr>
        <w:tblStyle w:val="ae"/>
        <w:tblW w:w="8519" w:type="dxa"/>
        <w:tblLayout w:type="fixed"/>
        <w:tblLook w:val="04A0" w:firstRow="1" w:lastRow="0" w:firstColumn="1" w:lastColumn="0" w:noHBand="0" w:noVBand="1"/>
      </w:tblPr>
      <w:tblGrid>
        <w:gridCol w:w="1241"/>
        <w:gridCol w:w="1135"/>
        <w:gridCol w:w="3115"/>
        <w:gridCol w:w="3028"/>
      </w:tblGrid>
      <w:tr w:rsidR="00A43E0C" w14:paraId="354A3B09" w14:textId="77777777">
        <w:tc>
          <w:tcPr>
            <w:tcW w:w="1241" w:type="dxa"/>
          </w:tcPr>
          <w:p w14:paraId="4F8C6FB9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指令类型</w:t>
            </w:r>
          </w:p>
        </w:tc>
        <w:tc>
          <w:tcPr>
            <w:tcW w:w="1135" w:type="dxa"/>
          </w:tcPr>
          <w:p w14:paraId="59A6E093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命令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3115" w:type="dxa"/>
          </w:tcPr>
          <w:p w14:paraId="72025578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3028" w:type="dxa"/>
          </w:tcPr>
          <w:p w14:paraId="5E95D647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A43E0C" w14:paraId="0C1074A0" w14:textId="77777777">
        <w:tc>
          <w:tcPr>
            <w:tcW w:w="1241" w:type="dxa"/>
          </w:tcPr>
          <w:p w14:paraId="7BC7888E" w14:textId="77777777" w:rsidR="00A43E0C" w:rsidRDefault="00A43E0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135" w:type="dxa"/>
          </w:tcPr>
          <w:p w14:paraId="30CEA9F2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0x00</w:t>
            </w:r>
          </w:p>
        </w:tc>
        <w:tc>
          <w:tcPr>
            <w:tcW w:w="3115" w:type="dxa"/>
          </w:tcPr>
          <w:p w14:paraId="035A7439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预留</w:t>
            </w:r>
          </w:p>
        </w:tc>
        <w:tc>
          <w:tcPr>
            <w:tcW w:w="3028" w:type="dxa"/>
          </w:tcPr>
          <w:p w14:paraId="402950E0" w14:textId="77777777" w:rsidR="00A43E0C" w:rsidRDefault="00A43E0C">
            <w:pPr>
              <w:rPr>
                <w:color w:val="000000" w:themeColor="text1"/>
                <w:szCs w:val="21"/>
              </w:rPr>
            </w:pPr>
          </w:p>
        </w:tc>
      </w:tr>
      <w:tr w:rsidR="00A43E0C" w14:paraId="649BD50B" w14:textId="77777777">
        <w:tc>
          <w:tcPr>
            <w:tcW w:w="1241" w:type="dxa"/>
            <w:vMerge w:val="restart"/>
          </w:tcPr>
          <w:p w14:paraId="6E56CA08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通用命令</w:t>
            </w:r>
          </w:p>
        </w:tc>
        <w:tc>
          <w:tcPr>
            <w:tcW w:w="1135" w:type="dxa"/>
          </w:tcPr>
          <w:p w14:paraId="12917FAF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0x01</w:t>
            </w:r>
          </w:p>
        </w:tc>
        <w:tc>
          <w:tcPr>
            <w:tcW w:w="3115" w:type="dxa"/>
          </w:tcPr>
          <w:p w14:paraId="72DC09E7" w14:textId="77777777" w:rsidR="00A43E0C" w:rsidRDefault="005913B1">
            <w:pPr>
              <w:rPr>
                <w:color w:val="000000" w:themeColor="text1"/>
                <w:szCs w:val="21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握手</w:t>
            </w:r>
          </w:p>
        </w:tc>
        <w:tc>
          <w:tcPr>
            <w:tcW w:w="3028" w:type="dxa"/>
          </w:tcPr>
          <w:p w14:paraId="7E74DEFF" w14:textId="77777777" w:rsidR="00A43E0C" w:rsidRDefault="00A43E0C">
            <w:pPr>
              <w:rPr>
                <w:color w:val="000000" w:themeColor="text1"/>
                <w:szCs w:val="21"/>
              </w:rPr>
            </w:pPr>
          </w:p>
        </w:tc>
      </w:tr>
      <w:tr w:rsidR="00A43E0C" w14:paraId="460CF526" w14:textId="77777777">
        <w:tc>
          <w:tcPr>
            <w:tcW w:w="1241" w:type="dxa"/>
            <w:vMerge/>
          </w:tcPr>
          <w:p w14:paraId="4949034D" w14:textId="77777777" w:rsidR="00A43E0C" w:rsidRDefault="00A43E0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135" w:type="dxa"/>
          </w:tcPr>
          <w:p w14:paraId="111087ED" w14:textId="77777777" w:rsidR="00A43E0C" w:rsidRDefault="00AE260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0x02</w:t>
            </w:r>
          </w:p>
        </w:tc>
        <w:tc>
          <w:tcPr>
            <w:tcW w:w="3115" w:type="dxa"/>
          </w:tcPr>
          <w:p w14:paraId="423B589A" w14:textId="77777777" w:rsidR="00A43E0C" w:rsidRDefault="005913B1">
            <w:pPr>
              <w:rPr>
                <w:color w:val="000000" w:themeColor="text1"/>
                <w:szCs w:val="21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普通轮询</w:t>
            </w:r>
          </w:p>
        </w:tc>
        <w:tc>
          <w:tcPr>
            <w:tcW w:w="3028" w:type="dxa"/>
          </w:tcPr>
          <w:p w14:paraId="79C2ED0D" w14:textId="77777777" w:rsidR="00A43E0C" w:rsidRDefault="00A43E0C">
            <w:pPr>
              <w:rPr>
                <w:color w:val="000000" w:themeColor="text1"/>
              </w:rPr>
            </w:pPr>
          </w:p>
        </w:tc>
      </w:tr>
    </w:tbl>
    <w:p w14:paraId="7A257C28" w14:textId="77777777" w:rsidR="00A43E0C" w:rsidRDefault="00A43E0C">
      <w:pPr>
        <w:rPr>
          <w:rStyle w:val="1Char"/>
          <w:bCs w:val="0"/>
          <w:color w:val="000000" w:themeColor="text1"/>
        </w:rPr>
        <w:sectPr w:rsidR="00A43E0C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bookmarkStart w:id="16" w:name="_Toc6789"/>
    </w:p>
    <w:p w14:paraId="0B190412" w14:textId="77777777" w:rsidR="00A43E0C" w:rsidRDefault="00AE260C">
      <w:pPr>
        <w:pStyle w:val="1"/>
        <w:numPr>
          <w:ilvl w:val="0"/>
          <w:numId w:val="3"/>
        </w:numPr>
        <w:rPr>
          <w:rStyle w:val="1Char"/>
          <w:color w:val="000000" w:themeColor="text1"/>
        </w:rPr>
      </w:pPr>
      <w:bookmarkStart w:id="17" w:name="_Toc12481_WPSOffice_Level1"/>
      <w:bookmarkStart w:id="18" w:name="_Toc32334027"/>
      <w:r>
        <w:rPr>
          <w:rStyle w:val="1Char"/>
          <w:color w:val="000000" w:themeColor="text1"/>
        </w:rPr>
        <w:lastRenderedPageBreak/>
        <w:t>命令</w:t>
      </w:r>
      <w:r>
        <w:rPr>
          <w:rStyle w:val="1Char"/>
          <w:rFonts w:hint="eastAsia"/>
          <w:color w:val="000000" w:themeColor="text1"/>
        </w:rPr>
        <w:t>说明</w:t>
      </w:r>
      <w:bookmarkEnd w:id="16"/>
      <w:bookmarkEnd w:id="17"/>
      <w:bookmarkEnd w:id="18"/>
    </w:p>
    <w:p w14:paraId="59BDCBA1" w14:textId="77777777" w:rsidR="005913B1" w:rsidRPr="005913B1" w:rsidRDefault="00AE260C" w:rsidP="005913B1">
      <w:pPr>
        <w:pStyle w:val="2"/>
        <w:rPr>
          <w:bCs w:val="0"/>
          <w:color w:val="000000" w:themeColor="text1"/>
        </w:rPr>
      </w:pPr>
      <w:bookmarkStart w:id="19" w:name="_Toc4168"/>
      <w:bookmarkStart w:id="20" w:name="_Toc32334028"/>
      <w:r>
        <w:rPr>
          <w:rStyle w:val="2Char"/>
          <w:rFonts w:hint="eastAsia"/>
          <w:color w:val="000000" w:themeColor="text1"/>
        </w:rPr>
        <w:t xml:space="preserve">5.1 </w:t>
      </w:r>
      <w:bookmarkEnd w:id="19"/>
      <w:r w:rsidR="005913B1" w:rsidRPr="005913B1">
        <w:rPr>
          <w:rFonts w:ascii="Times New Roman" w:eastAsiaTheme="minorEastAsia" w:hAnsiTheme="minorEastAsia"/>
          <w:b/>
          <w:sz w:val="28"/>
          <w:szCs w:val="28"/>
        </w:rPr>
        <w:t>握手</w:t>
      </w:r>
      <w:r w:rsidR="005913B1" w:rsidRPr="005913B1">
        <w:rPr>
          <w:rFonts w:ascii="Times New Roman" w:eastAsiaTheme="minorEastAsia" w:hAnsi="Times New Roman"/>
          <w:b/>
          <w:sz w:val="28"/>
          <w:szCs w:val="28"/>
        </w:rPr>
        <w:t>(Handshakes)</w:t>
      </w:r>
      <w:bookmarkEnd w:id="20"/>
    </w:p>
    <w:p w14:paraId="6139B5F4" w14:textId="77777777" w:rsidR="005913B1" w:rsidRPr="00B14B10" w:rsidRDefault="005913B1" w:rsidP="005913B1">
      <w:pPr>
        <w:spacing w:line="360" w:lineRule="auto"/>
        <w:ind w:firstLineChars="200" w:firstLine="480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Theme="minorEastAsia"/>
          <w:sz w:val="24"/>
          <w:szCs w:val="24"/>
        </w:rPr>
        <w:t>上</w:t>
      </w:r>
      <w:proofErr w:type="gramStart"/>
      <w:r w:rsidRPr="00B14B10">
        <w:rPr>
          <w:rFonts w:ascii="Times New Roman" w:eastAsiaTheme="minorEastAsia" w:hAnsiTheme="minorEastAsia"/>
          <w:sz w:val="24"/>
          <w:szCs w:val="24"/>
        </w:rPr>
        <w:t>电完成</w:t>
      </w:r>
      <w:proofErr w:type="gramEnd"/>
      <w:r w:rsidRPr="00B14B10">
        <w:rPr>
          <w:rFonts w:ascii="Times New Roman" w:eastAsiaTheme="minorEastAsia" w:hAnsiTheme="minorEastAsia"/>
          <w:sz w:val="24"/>
          <w:szCs w:val="24"/>
        </w:rPr>
        <w:t>后主机与</w:t>
      </w:r>
      <w:proofErr w:type="spellStart"/>
      <w:r w:rsidRPr="005913B1">
        <w:rPr>
          <w:rFonts w:ascii="Times New Roman" w:eastAsiaTheme="minorEastAsia" w:hAnsiTheme="minorEastAsia" w:hint="eastAsia"/>
          <w:color w:val="FF0000"/>
          <w:sz w:val="24"/>
          <w:szCs w:val="24"/>
        </w:rPr>
        <w:t>WiFi</w:t>
      </w:r>
      <w:proofErr w:type="spellEnd"/>
      <w:r w:rsidRPr="005913B1">
        <w:rPr>
          <w:rFonts w:ascii="Times New Roman" w:eastAsiaTheme="minorEastAsia" w:hAnsiTheme="minorEastAsia" w:hint="eastAsia"/>
          <w:color w:val="FF0000"/>
          <w:sz w:val="24"/>
          <w:szCs w:val="24"/>
        </w:rPr>
        <w:t>模块</w:t>
      </w:r>
      <w:r w:rsidRPr="00B14B10">
        <w:rPr>
          <w:rFonts w:ascii="Times New Roman" w:eastAsiaTheme="minorEastAsia" w:hAnsiTheme="minorEastAsia"/>
          <w:sz w:val="24"/>
          <w:szCs w:val="24"/>
        </w:rPr>
        <w:t>先进行握手，</w:t>
      </w:r>
      <w:r w:rsidRPr="005913B1">
        <w:rPr>
          <w:rFonts w:ascii="Times New Roman" w:eastAsiaTheme="minorEastAsia" w:hAnsiTheme="minorEastAsia"/>
          <w:color w:val="FF0000"/>
          <w:sz w:val="24"/>
          <w:szCs w:val="24"/>
        </w:rPr>
        <w:t>确定设备型号信息</w:t>
      </w:r>
      <w:r w:rsidRPr="00B14B10">
        <w:rPr>
          <w:rFonts w:ascii="Times New Roman" w:eastAsiaTheme="minorEastAsia" w:hAnsiTheme="minorEastAsia"/>
          <w:sz w:val="24"/>
          <w:szCs w:val="24"/>
        </w:rPr>
        <w:t>。握手成功后则不再发送握手命令。如果</w:t>
      </w:r>
      <w:r w:rsidRPr="00B14B10">
        <w:rPr>
          <w:rFonts w:ascii="Times New Roman" w:eastAsiaTheme="minorEastAsia" w:hAnsi="Times New Roman"/>
          <w:sz w:val="24"/>
          <w:szCs w:val="24"/>
        </w:rPr>
        <w:t>100ms</w:t>
      </w:r>
      <w:r w:rsidRPr="00B14B10">
        <w:rPr>
          <w:rFonts w:ascii="Times New Roman" w:eastAsiaTheme="minorEastAsia" w:hAnsiTheme="minorEastAsia"/>
          <w:sz w:val="24"/>
          <w:szCs w:val="24"/>
        </w:rPr>
        <w:t>内未收到握手应答，主机重新发送握手数据。</w:t>
      </w:r>
      <w:r>
        <w:rPr>
          <w:rFonts w:ascii="Times New Roman" w:eastAsiaTheme="minorEastAsia" w:hAnsiTheme="minorEastAsia" w:hint="eastAsia"/>
          <w:sz w:val="24"/>
          <w:szCs w:val="24"/>
        </w:rPr>
        <w:t>握手命令一直持续发送。</w:t>
      </w:r>
    </w:p>
    <w:p w14:paraId="7E064301" w14:textId="77777777" w:rsidR="005913B1" w:rsidRPr="00011620" w:rsidRDefault="005913B1" w:rsidP="005913B1">
      <w:pPr>
        <w:spacing w:line="360" w:lineRule="auto"/>
        <w:jc w:val="center"/>
        <w:rPr>
          <w:rFonts w:ascii="Times New Roman" w:eastAsiaTheme="minorEastAsia" w:hAnsiTheme="minorEastAsia"/>
          <w:sz w:val="24"/>
          <w:szCs w:val="24"/>
        </w:rPr>
      </w:pPr>
      <w:r w:rsidRPr="00011620">
        <w:rPr>
          <w:rFonts w:ascii="Times New Roman" w:eastAsiaTheme="minorEastAsia" w:hAnsiTheme="minorEastAsia"/>
          <w:sz w:val="24"/>
          <w:szCs w:val="24"/>
        </w:rPr>
        <w:t>主机</w:t>
      </w:r>
      <w:r w:rsidRPr="00011620">
        <w:rPr>
          <w:rFonts w:ascii="Times New Roman" w:eastAsiaTheme="minorEastAsia" w:hAnsiTheme="minorEastAsia" w:hint="eastAsia"/>
          <w:sz w:val="24"/>
          <w:szCs w:val="24"/>
        </w:rPr>
        <w:t>发送握手数据：</w:t>
      </w:r>
    </w:p>
    <w:tbl>
      <w:tblPr>
        <w:tblW w:w="10095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1560"/>
        <w:gridCol w:w="6237"/>
        <w:gridCol w:w="1417"/>
      </w:tblGrid>
      <w:tr w:rsidR="005913B1" w:rsidRPr="00B14B10" w14:paraId="270E5A3E" w14:textId="77777777" w:rsidTr="005913B1">
        <w:trPr>
          <w:trHeight w:val="312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14576BF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E1781B">
              <w:rPr>
                <w:rFonts w:ascii="Times New Roman" w:eastAsiaTheme="minorEastAsia" w:hAnsiTheme="minorEastAsia"/>
                <w:bCs/>
              </w:rPr>
              <w:t>字节号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0E9611D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E1781B">
              <w:rPr>
                <w:rFonts w:ascii="Times New Roman" w:eastAsiaTheme="minorEastAsia" w:hAnsiTheme="minorEastAsia"/>
                <w:bCs/>
              </w:rPr>
              <w:t>名称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3F8CAC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E1781B">
              <w:rPr>
                <w:rFonts w:ascii="Times New Roman" w:eastAsiaTheme="minorEastAsia" w:hAnsiTheme="minorEastAsia"/>
                <w:bCs/>
              </w:rPr>
              <w:t>数据定义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5047521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E1781B">
              <w:rPr>
                <w:rFonts w:ascii="Times New Roman" w:eastAsiaTheme="minorEastAsia" w:hAnsiTheme="minorEastAsia"/>
                <w:bCs/>
              </w:rPr>
              <w:t>说明</w:t>
            </w:r>
          </w:p>
        </w:tc>
      </w:tr>
      <w:tr w:rsidR="005913B1" w:rsidRPr="00B14B10" w14:paraId="319D8D86" w14:textId="77777777" w:rsidTr="005913B1">
        <w:trPr>
          <w:trHeight w:val="29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8BB89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/>
              </w:rPr>
              <w:t>BYTE0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F6DC2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Theme="minorEastAsia" w:hint="eastAsia"/>
              </w:rPr>
              <w:t>产品类别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927009" w14:textId="77777777" w:rsidR="005913B1" w:rsidRPr="00E1781B" w:rsidRDefault="005913B1" w:rsidP="005913B1">
            <w:pPr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固定为</w:t>
            </w:r>
            <w:r w:rsidRPr="00E1781B">
              <w:rPr>
                <w:rFonts w:ascii="Times New Roman" w:eastAsiaTheme="minorEastAsia" w:hAnsi="Times New Roman" w:hint="eastAsia"/>
              </w:rPr>
              <w:t>0x04</w:t>
            </w:r>
            <w:r w:rsidRPr="00E1781B">
              <w:rPr>
                <w:rFonts w:ascii="Times New Roman" w:eastAsiaTheme="minorEastAsia" w:hAnsi="Times New Roman" w:hint="eastAsia"/>
              </w:rPr>
              <w:t>：油烟机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EAD3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5913B1" w:rsidRPr="00B14B10" w14:paraId="073545F8" w14:textId="77777777" w:rsidTr="005913B1">
        <w:trPr>
          <w:trHeight w:val="368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249A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/>
              </w:rPr>
              <w:t>BYTE1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7D008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D824E6">
              <w:rPr>
                <w:rFonts w:ascii="Times New Roman" w:eastAsiaTheme="minorEastAsia" w:hAnsiTheme="minorEastAsia" w:hint="eastAsia"/>
                <w:highlight w:val="yellow"/>
              </w:rPr>
              <w:t>产品型号</w:t>
            </w:r>
            <w:r w:rsidR="00F940F6" w:rsidRPr="00D824E6">
              <w:rPr>
                <w:rFonts w:ascii="Times New Roman" w:eastAsiaTheme="minorEastAsia" w:hAnsiTheme="minorEastAsia" w:hint="eastAsia"/>
                <w:highlight w:val="yellow"/>
              </w:rPr>
              <w:t>编码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84A390" w14:textId="77777777" w:rsidR="005913B1" w:rsidRPr="00E1781B" w:rsidRDefault="00F940F6" w:rsidP="00F940F6">
            <w:pPr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0x01~0xFF</w:t>
            </w:r>
            <w:r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0x01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JQ01TB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 xml:space="preserve"> 0x02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JQD1T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(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具体见</w:t>
            </w:r>
            <w:r w:rsidRPr="00B50F91">
              <w:rPr>
                <w:rFonts w:ascii="Times New Roman" w:eastAsiaTheme="minorEastAsia" w:hAnsi="Times New Roman" w:hint="eastAsia"/>
                <w:color w:val="FF0000"/>
                <w:sz w:val="20"/>
              </w:rPr>
              <w:t>《设备型号领号台》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B14A" w14:textId="77777777" w:rsidR="005913B1" w:rsidRPr="00E1781B" w:rsidRDefault="00F940F6" w:rsidP="00F940F6">
            <w:pPr>
              <w:rPr>
                <w:rFonts w:ascii="Times New Roman" w:eastAsiaTheme="minorEastAsia" w:hAnsi="Times New Roman"/>
              </w:rPr>
            </w:pPr>
            <w:r w:rsidRPr="005913B1">
              <w:rPr>
                <w:rFonts w:hint="eastAsia"/>
                <w:color w:val="FF0000"/>
              </w:rPr>
              <w:t>0x05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JQ01TB.W</w:t>
            </w:r>
            <w:r>
              <w:rPr>
                <w:color w:val="FF0000"/>
              </w:rPr>
              <w:t xml:space="preserve">, </w:t>
            </w:r>
            <w:r w:rsidRPr="005913B1">
              <w:rPr>
                <w:rFonts w:hint="eastAsia"/>
                <w:color w:val="FF0000"/>
              </w:rPr>
              <w:t>0x06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 xml:space="preserve">EM36.W </w:t>
            </w:r>
          </w:p>
        </w:tc>
      </w:tr>
      <w:tr w:rsidR="005913B1" w:rsidRPr="00B14B10" w14:paraId="32498C81" w14:textId="77777777" w:rsidTr="005913B1">
        <w:trPr>
          <w:trHeight w:val="381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9E5BB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/>
              </w:rPr>
              <w:t>BYTE2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EF7F8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D824E6">
              <w:rPr>
                <w:rFonts w:ascii="Times New Roman" w:eastAsiaTheme="minorEastAsia" w:hAnsi="Times New Roman" w:hint="eastAsia"/>
              </w:rPr>
              <w:t>主机软件版本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D868" w14:textId="77777777" w:rsidR="005913B1" w:rsidRPr="00E1781B" w:rsidRDefault="005913B1" w:rsidP="005913B1">
            <w:pPr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0x00~0xFF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FC87" w14:textId="77777777" w:rsidR="005913B1" w:rsidRPr="00E1781B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V001~V255</w:t>
            </w:r>
          </w:p>
        </w:tc>
      </w:tr>
      <w:tr w:rsidR="005913B1" w:rsidRPr="00B14B10" w:rsidDel="005435FC" w14:paraId="4CA0C7AE" w14:textId="6DE6FC32" w:rsidTr="005913B1">
        <w:trPr>
          <w:trHeight w:val="381"/>
          <w:jc w:val="center"/>
          <w:del w:id="21" w:author="jin zhao" w:date="2020-02-17T11:02:00Z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F2F3" w14:textId="7BE7ABD1" w:rsidR="005913B1" w:rsidRPr="00F940F6" w:rsidDel="005435FC" w:rsidRDefault="005913B1" w:rsidP="005913B1">
            <w:pPr>
              <w:jc w:val="center"/>
              <w:rPr>
                <w:del w:id="22" w:author="jin zhao" w:date="2020-02-17T11:02:00Z"/>
                <w:rFonts w:ascii="Times New Roman" w:eastAsiaTheme="minorEastAsia" w:hAnsi="Times New Roman"/>
                <w:color w:val="FF0000"/>
              </w:rPr>
            </w:pPr>
            <w:del w:id="23" w:author="jin zhao" w:date="2020-02-17T11:02:00Z">
              <w:r w:rsidRPr="00F940F6" w:rsidDel="005435FC">
                <w:rPr>
                  <w:color w:val="FF0000"/>
                </w:rPr>
                <w:delText>B</w:delText>
              </w:r>
              <w:r w:rsidRPr="00F940F6" w:rsidDel="005435FC">
                <w:rPr>
                  <w:rFonts w:hint="eastAsia"/>
                  <w:color w:val="FF0000"/>
                </w:rPr>
                <w:delText>yte3-byte</w:delText>
              </w:r>
              <w:r w:rsidR="00F940F6" w:rsidRPr="00F940F6" w:rsidDel="005435FC">
                <w:rPr>
                  <w:rFonts w:hint="eastAsia"/>
                  <w:color w:val="FF0000"/>
                </w:rPr>
                <w:delText>*</w:delText>
              </w:r>
            </w:del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8360E" w14:textId="73230BD6" w:rsidR="005913B1" w:rsidRPr="00F940F6" w:rsidDel="005435FC" w:rsidRDefault="005913B1" w:rsidP="005913B1">
            <w:pPr>
              <w:jc w:val="center"/>
              <w:rPr>
                <w:del w:id="24" w:author="jin zhao" w:date="2020-02-17T11:02:00Z"/>
                <w:rFonts w:ascii="Times New Roman" w:eastAsiaTheme="minorEastAsia" w:hAnsi="Times New Roman"/>
                <w:color w:val="FF0000"/>
              </w:rPr>
            </w:pPr>
            <w:del w:id="25" w:author="jin zhao" w:date="2020-02-17T11:02:00Z">
              <w:r w:rsidRPr="00F940F6" w:rsidDel="005435FC">
                <w:rPr>
                  <w:rFonts w:hint="eastAsia"/>
                  <w:color w:val="FF0000"/>
                </w:rPr>
                <w:delText>产品型号</w:delText>
              </w:r>
            </w:del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EB8DE" w14:textId="7D464118" w:rsidR="005913B1" w:rsidRPr="00F940F6" w:rsidDel="005435FC" w:rsidRDefault="00F940F6" w:rsidP="005913B1">
            <w:pPr>
              <w:rPr>
                <w:del w:id="26" w:author="jin zhao" w:date="2020-02-17T11:02:00Z"/>
                <w:rFonts w:ascii="Times New Roman" w:eastAsiaTheme="minorEastAsia" w:hAnsi="Times New Roman"/>
                <w:color w:val="FF0000"/>
              </w:rPr>
            </w:pPr>
            <w:del w:id="27" w:author="jin zhao" w:date="2020-02-17T11:02:00Z">
              <w:r w:rsidRPr="00F940F6" w:rsidDel="005435FC">
                <w:rPr>
                  <w:rFonts w:hint="eastAsia"/>
                  <w:color w:val="FF0000"/>
                </w:rPr>
                <w:delText>如“</w:delText>
              </w:r>
              <w:r w:rsidRPr="00F940F6" w:rsidDel="005435FC">
                <w:rPr>
                  <w:rFonts w:hint="eastAsia"/>
                  <w:color w:val="FF0000"/>
                </w:rPr>
                <w:delText>JQ01TB.W</w:delText>
              </w:r>
              <w:r w:rsidRPr="00F940F6" w:rsidDel="005435FC">
                <w:rPr>
                  <w:rFonts w:hint="eastAsia"/>
                  <w:color w:val="FF0000"/>
                </w:rPr>
                <w:delText>”</w:delText>
              </w:r>
              <w:r w:rsidRPr="00F940F6" w:rsidDel="005435FC">
                <w:rPr>
                  <w:rFonts w:hint="eastAsia"/>
                  <w:color w:val="FF0000"/>
                </w:rPr>
                <w:delText>/</w:delText>
              </w:r>
              <w:r w:rsidRPr="00F940F6" w:rsidDel="005435FC">
                <w:rPr>
                  <w:rFonts w:hint="eastAsia"/>
                  <w:color w:val="FF0000"/>
                </w:rPr>
                <w:delText>“</w:delText>
              </w:r>
              <w:r w:rsidRPr="00F940F6" w:rsidDel="005435FC">
                <w:rPr>
                  <w:rFonts w:hint="eastAsia"/>
                  <w:color w:val="FF0000"/>
                </w:rPr>
                <w:delText>EM36.W</w:delText>
              </w:r>
              <w:r w:rsidRPr="00F940F6" w:rsidDel="005435FC">
                <w:rPr>
                  <w:rFonts w:hint="eastAsia"/>
                  <w:color w:val="FF0000"/>
                </w:rPr>
                <w:delText>”</w:delText>
              </w:r>
            </w:del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6C0D8" w14:textId="41A4E4B6" w:rsidR="005913B1" w:rsidRPr="00E1781B" w:rsidDel="005435FC" w:rsidRDefault="00B50F91" w:rsidP="005913B1">
            <w:pPr>
              <w:jc w:val="center"/>
              <w:rPr>
                <w:del w:id="28" w:author="jin zhao" w:date="2020-02-17T11:02:00Z"/>
                <w:rFonts w:ascii="Times New Roman" w:eastAsiaTheme="minorEastAsia" w:hAnsi="Times New Roman"/>
              </w:rPr>
            </w:pPr>
            <w:del w:id="29" w:author="jin zhao" w:date="2020-02-17T11:02:00Z">
              <w:r w:rsidDel="005435FC">
                <w:rPr>
                  <w:rFonts w:ascii="Times New Roman" w:eastAsiaTheme="minorEastAsia" w:hAnsi="Times New Roman" w:hint="eastAsia"/>
                  <w:color w:val="FF0000"/>
                </w:rPr>
                <w:delText>确认</w:delText>
              </w:r>
              <w:r w:rsidR="006074CC" w:rsidRPr="006074CC" w:rsidDel="005435FC">
                <w:rPr>
                  <w:rFonts w:ascii="Times New Roman" w:eastAsiaTheme="minorEastAsia" w:hAnsi="Times New Roman" w:hint="eastAsia"/>
                  <w:color w:val="FF0000"/>
                </w:rPr>
                <w:delText>是否必要</w:delText>
              </w:r>
            </w:del>
          </w:p>
        </w:tc>
      </w:tr>
    </w:tbl>
    <w:p w14:paraId="4F19344E" w14:textId="77777777" w:rsidR="005913B1" w:rsidRDefault="005913B1" w:rsidP="005913B1">
      <w:pPr>
        <w:spacing w:line="360" w:lineRule="auto"/>
        <w:rPr>
          <w:rFonts w:ascii="Times New Roman" w:eastAsiaTheme="minorEastAsia" w:hAnsiTheme="minorEastAsia"/>
          <w:sz w:val="24"/>
          <w:szCs w:val="24"/>
        </w:rPr>
      </w:pPr>
      <w:r>
        <w:rPr>
          <w:rFonts w:ascii="Times New Roman" w:eastAsiaTheme="minorEastAsia" w:hAnsiTheme="minorEastAsia" w:hint="eastAsia"/>
          <w:sz w:val="24"/>
          <w:szCs w:val="24"/>
        </w:rPr>
        <w:tab/>
      </w:r>
    </w:p>
    <w:p w14:paraId="14F86E54" w14:textId="77777777" w:rsidR="005913B1" w:rsidRPr="00B14B10" w:rsidRDefault="00F940F6" w:rsidP="005913B1">
      <w:pPr>
        <w:spacing w:line="360" w:lineRule="auto"/>
        <w:jc w:val="center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5913B1">
        <w:rPr>
          <w:rFonts w:ascii="Times New Roman" w:eastAsiaTheme="minorEastAsia" w:hAnsiTheme="minorEastAsia" w:hint="eastAsia"/>
          <w:color w:val="FF0000"/>
          <w:sz w:val="24"/>
          <w:szCs w:val="24"/>
        </w:rPr>
        <w:t>WiFi</w:t>
      </w:r>
      <w:proofErr w:type="spellEnd"/>
      <w:r w:rsidRPr="005913B1">
        <w:rPr>
          <w:rFonts w:ascii="Times New Roman" w:eastAsiaTheme="minorEastAsia" w:hAnsiTheme="minorEastAsia" w:hint="eastAsia"/>
          <w:color w:val="FF0000"/>
          <w:sz w:val="24"/>
          <w:szCs w:val="24"/>
        </w:rPr>
        <w:t>模块</w:t>
      </w:r>
      <w:r w:rsidR="005913B1">
        <w:rPr>
          <w:rFonts w:ascii="Times New Roman" w:eastAsiaTheme="minorEastAsia" w:hAnsiTheme="minorEastAsia" w:hint="eastAsia"/>
          <w:sz w:val="24"/>
          <w:szCs w:val="24"/>
        </w:rPr>
        <w:t>回复握手数据</w:t>
      </w:r>
      <w:r w:rsidR="005913B1" w:rsidRPr="00B14B10">
        <w:rPr>
          <w:rFonts w:ascii="Times New Roman" w:eastAsiaTheme="minorEastAsia" w:hAnsiTheme="minorEastAsia"/>
          <w:sz w:val="24"/>
          <w:szCs w:val="24"/>
        </w:rPr>
        <w:t>：</w:t>
      </w:r>
    </w:p>
    <w:tbl>
      <w:tblPr>
        <w:tblW w:w="10095" w:type="dxa"/>
        <w:tblInd w:w="-904" w:type="dxa"/>
        <w:tblLayout w:type="fixed"/>
        <w:tblLook w:val="04A0" w:firstRow="1" w:lastRow="0" w:firstColumn="1" w:lastColumn="0" w:noHBand="0" w:noVBand="1"/>
      </w:tblPr>
      <w:tblGrid>
        <w:gridCol w:w="881"/>
        <w:gridCol w:w="1560"/>
        <w:gridCol w:w="6237"/>
        <w:gridCol w:w="1417"/>
      </w:tblGrid>
      <w:tr w:rsidR="005913B1" w:rsidRPr="00B14B10" w14:paraId="18A5867B" w14:textId="77777777" w:rsidTr="009E088C">
        <w:trPr>
          <w:trHeight w:val="312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9AD45C3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B14B10">
              <w:rPr>
                <w:rFonts w:ascii="Times New Roman" w:eastAsiaTheme="minorEastAsia" w:hAnsiTheme="minorEastAsia"/>
                <w:bCs/>
              </w:rPr>
              <w:t>字节号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75A1AFD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B14B10">
              <w:rPr>
                <w:rFonts w:ascii="Times New Roman" w:eastAsiaTheme="minorEastAsia" w:hAnsiTheme="minorEastAsia"/>
                <w:bCs/>
              </w:rPr>
              <w:t>名称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CA2AE2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B14B10">
              <w:rPr>
                <w:rFonts w:ascii="Times New Roman" w:eastAsiaTheme="minorEastAsia" w:hAnsiTheme="minorEastAsia"/>
                <w:bCs/>
              </w:rPr>
              <w:t>数据定义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4DC0B2C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B14B10">
              <w:rPr>
                <w:rFonts w:ascii="Times New Roman" w:eastAsiaTheme="minorEastAsia" w:hAnsiTheme="minorEastAsia"/>
                <w:bCs/>
              </w:rPr>
              <w:t>说明</w:t>
            </w:r>
          </w:p>
        </w:tc>
      </w:tr>
      <w:tr w:rsidR="005913B1" w:rsidRPr="00B14B10" w14:paraId="2B3BE44F" w14:textId="77777777" w:rsidTr="009E088C">
        <w:trPr>
          <w:trHeight w:val="379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DAF4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/>
                <w:bCs/>
              </w:rPr>
              <w:t>BYTE0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073F2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产品类别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C9CD252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固定为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0x04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：油烟机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719A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</w:p>
        </w:tc>
      </w:tr>
      <w:tr w:rsidR="005913B1" w:rsidRPr="00B14B10" w14:paraId="15D65528" w14:textId="77777777" w:rsidTr="009E088C">
        <w:trPr>
          <w:trHeight w:val="335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2697D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/>
                <w:bCs/>
              </w:rPr>
              <w:t>BYTE1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5C27D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产品型号编码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832CB2" w14:textId="77777777" w:rsidR="005913B1" w:rsidRPr="00784FF5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0x01~0xFF</w:t>
            </w:r>
            <w:r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0x01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JQ01TB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 xml:space="preserve"> 0x02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JQD1T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(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具体见《设备型号领号台》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68918" w14:textId="77777777" w:rsidR="005913B1" w:rsidRPr="007F04D1" w:rsidRDefault="00F940F6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5913B1">
              <w:rPr>
                <w:rFonts w:hint="eastAsia"/>
                <w:color w:val="FF0000"/>
              </w:rPr>
              <w:t>0x05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JQ01TB.W</w:t>
            </w:r>
            <w:r>
              <w:rPr>
                <w:color w:val="FF0000"/>
              </w:rPr>
              <w:t xml:space="preserve">, </w:t>
            </w:r>
            <w:r w:rsidRPr="005913B1">
              <w:rPr>
                <w:rFonts w:hint="eastAsia"/>
                <w:color w:val="FF0000"/>
              </w:rPr>
              <w:t>0x06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EM36.W</w:t>
            </w:r>
          </w:p>
        </w:tc>
      </w:tr>
      <w:tr w:rsidR="005913B1" w:rsidRPr="00B14B10" w14:paraId="2D75A470" w14:textId="77777777" w:rsidTr="009E088C">
        <w:trPr>
          <w:trHeight w:val="269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DA789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/>
                <w:bCs/>
              </w:rPr>
              <w:t>BYTE2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121F8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主机软件版本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60C97D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0x00~0xFF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E8234" w14:textId="77777777" w:rsidR="005913B1" w:rsidRPr="007F04D1" w:rsidRDefault="005913B1" w:rsidP="005913B1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V001~V255</w:t>
            </w:r>
          </w:p>
        </w:tc>
      </w:tr>
      <w:tr w:rsidR="00F940F6" w:rsidRPr="00B14B10" w14:paraId="539B4DD8" w14:textId="77777777" w:rsidTr="009E088C">
        <w:trPr>
          <w:trHeight w:val="1090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2223A" w14:textId="77777777" w:rsidR="00F940F6" w:rsidRPr="007F04D1" w:rsidRDefault="00F940F6" w:rsidP="00F940F6">
            <w:pPr>
              <w:jc w:val="left"/>
              <w:rPr>
                <w:rFonts w:ascii="Times New Roman" w:eastAsiaTheme="minorEastAsia" w:hAnsiTheme="minorEastAsia"/>
                <w:bCs/>
              </w:rPr>
            </w:pPr>
            <w:r w:rsidRPr="007F04D1">
              <w:rPr>
                <w:rFonts w:ascii="Times New Roman" w:eastAsiaTheme="minorEastAsia" w:hAnsiTheme="minorEastAsia"/>
                <w:bCs/>
              </w:rPr>
              <w:t>BYTE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F57BC26" w14:textId="77777777" w:rsidR="00F940F6" w:rsidRPr="00F940F6" w:rsidRDefault="009E088C" w:rsidP="00F940F6">
            <w:pPr>
              <w:jc w:val="left"/>
              <w:rPr>
                <w:rFonts w:ascii="Times New Roman" w:eastAsiaTheme="minorEastAsia" w:hAnsiTheme="minorEastAsia"/>
                <w:bCs/>
                <w:color w:val="FF0000"/>
              </w:rPr>
            </w:pPr>
            <w:r>
              <w:rPr>
                <w:rFonts w:ascii="Times New Roman" w:eastAsiaTheme="minorEastAsia" w:hAnsiTheme="minorEastAsia" w:hint="eastAsia"/>
                <w:bCs/>
                <w:color w:val="FF0000"/>
              </w:rPr>
              <w:t>保留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</w:tcPr>
          <w:p w14:paraId="23D9D6AC" w14:textId="77777777" w:rsidR="00F940F6" w:rsidRPr="00F940F6" w:rsidRDefault="00F940F6" w:rsidP="00F940F6">
            <w:pPr>
              <w:rPr>
                <w:color w:val="FF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770D484B" w14:textId="77777777" w:rsidR="00F940F6" w:rsidRDefault="00F940F6" w:rsidP="00F940F6">
            <w:pPr>
              <w:rPr>
                <w:color w:val="000000" w:themeColor="text1"/>
              </w:rPr>
            </w:pPr>
          </w:p>
        </w:tc>
      </w:tr>
    </w:tbl>
    <w:p w14:paraId="08064731" w14:textId="77777777" w:rsidR="009E088C" w:rsidRDefault="009E088C" w:rsidP="009E088C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</w:p>
    <w:p w14:paraId="73E5CF9B" w14:textId="77777777" w:rsidR="005913B1" w:rsidRPr="00B14B10" w:rsidRDefault="005913B1" w:rsidP="005913B1">
      <w:pPr>
        <w:spacing w:line="360" w:lineRule="auto"/>
        <w:ind w:firstLineChars="200" w:firstLine="480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产品型号编码：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559"/>
      </w:tblGrid>
      <w:tr w:rsidR="005913B1" w14:paraId="7411E0CF" w14:textId="77777777" w:rsidTr="005913B1">
        <w:trPr>
          <w:jc w:val="center"/>
        </w:trPr>
        <w:tc>
          <w:tcPr>
            <w:tcW w:w="1668" w:type="dxa"/>
            <w:shd w:val="clear" w:color="auto" w:fill="C6D9F1" w:themeFill="text2" w:themeFillTint="33"/>
          </w:tcPr>
          <w:p w14:paraId="525A5EF9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="Times New Roman" w:hint="eastAsia"/>
              </w:rPr>
              <w:t>整机型号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6FFA656C" w14:textId="77777777" w:rsidR="005913B1" w:rsidRPr="007F04D1" w:rsidRDefault="005913B1" w:rsidP="005913B1">
            <w:pPr>
              <w:jc w:val="center"/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="Times New Roman" w:hint="eastAsia"/>
              </w:rPr>
              <w:t>型号编码</w:t>
            </w:r>
          </w:p>
        </w:tc>
      </w:tr>
      <w:tr w:rsidR="005913B1" w14:paraId="5EAE8EBF" w14:textId="77777777" w:rsidTr="005913B1">
        <w:trPr>
          <w:jc w:val="center"/>
        </w:trPr>
        <w:tc>
          <w:tcPr>
            <w:tcW w:w="1668" w:type="dxa"/>
          </w:tcPr>
          <w:p w14:paraId="6CEA59B6" w14:textId="77777777" w:rsidR="005913B1" w:rsidRPr="007F04D1" w:rsidRDefault="00F940F6" w:rsidP="005913B1">
            <w:pPr>
              <w:rPr>
                <w:rFonts w:ascii="Times New Roman" w:eastAsiaTheme="minorEastAsia" w:hAnsi="Times New Roman"/>
              </w:rPr>
            </w:pPr>
            <w:r w:rsidRPr="005913B1">
              <w:rPr>
                <w:rFonts w:hint="eastAsia"/>
                <w:color w:val="FF0000"/>
              </w:rPr>
              <w:t>JQ01TB.W</w:t>
            </w:r>
          </w:p>
        </w:tc>
        <w:tc>
          <w:tcPr>
            <w:tcW w:w="1559" w:type="dxa"/>
          </w:tcPr>
          <w:p w14:paraId="75808656" w14:textId="77777777" w:rsidR="005913B1" w:rsidRPr="007F04D1" w:rsidRDefault="005913B1" w:rsidP="005913B1">
            <w:pPr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="Times New Roman" w:hint="eastAsia"/>
              </w:rPr>
              <w:t>0x0</w:t>
            </w:r>
            <w:r w:rsidR="00F940F6">
              <w:rPr>
                <w:rFonts w:ascii="Times New Roman" w:eastAsiaTheme="minorEastAsia" w:hAnsi="Times New Roman"/>
              </w:rPr>
              <w:t>5</w:t>
            </w:r>
          </w:p>
        </w:tc>
      </w:tr>
      <w:tr w:rsidR="005913B1" w14:paraId="41B8456B" w14:textId="77777777" w:rsidTr="005913B1">
        <w:trPr>
          <w:jc w:val="center"/>
        </w:trPr>
        <w:tc>
          <w:tcPr>
            <w:tcW w:w="1668" w:type="dxa"/>
          </w:tcPr>
          <w:p w14:paraId="69A718D0" w14:textId="77777777" w:rsidR="005913B1" w:rsidRPr="007F04D1" w:rsidRDefault="00F940F6" w:rsidP="005913B1">
            <w:pPr>
              <w:rPr>
                <w:rFonts w:ascii="Times New Roman" w:eastAsiaTheme="minorEastAsia" w:hAnsi="Times New Roman"/>
              </w:rPr>
            </w:pPr>
            <w:r w:rsidRPr="005913B1">
              <w:rPr>
                <w:rFonts w:hint="eastAsia"/>
                <w:color w:val="FF0000"/>
              </w:rPr>
              <w:t>EM36.W</w:t>
            </w:r>
          </w:p>
        </w:tc>
        <w:tc>
          <w:tcPr>
            <w:tcW w:w="1559" w:type="dxa"/>
          </w:tcPr>
          <w:p w14:paraId="4A6FE530" w14:textId="77777777" w:rsidR="005913B1" w:rsidRPr="007F04D1" w:rsidRDefault="005913B1" w:rsidP="005913B1">
            <w:pPr>
              <w:rPr>
                <w:rFonts w:ascii="Times New Roman" w:eastAsiaTheme="minorEastAsia" w:hAnsi="Times New Roman"/>
              </w:rPr>
            </w:pPr>
            <w:r w:rsidRPr="007F04D1">
              <w:rPr>
                <w:rFonts w:ascii="Times New Roman" w:eastAsiaTheme="minorEastAsia" w:hAnsi="Times New Roman" w:hint="eastAsia"/>
              </w:rPr>
              <w:t>0x0</w:t>
            </w:r>
            <w:r w:rsidR="00F940F6">
              <w:rPr>
                <w:rFonts w:ascii="Times New Roman" w:eastAsiaTheme="minorEastAsia" w:hAnsi="Times New Roman"/>
              </w:rPr>
              <w:t>6</w:t>
            </w:r>
          </w:p>
        </w:tc>
      </w:tr>
    </w:tbl>
    <w:p w14:paraId="554BF1B0" w14:textId="77777777" w:rsidR="00BA2022" w:rsidRPr="00BA2022" w:rsidRDefault="00BA2022">
      <w:pPr>
        <w:rPr>
          <w:strike/>
          <w:color w:val="00B050"/>
        </w:rPr>
      </w:pPr>
    </w:p>
    <w:p w14:paraId="5D83C248" w14:textId="77777777" w:rsidR="00BA2022" w:rsidRDefault="00AE260C" w:rsidP="00BA2022">
      <w:pPr>
        <w:pStyle w:val="2"/>
        <w:rPr>
          <w:ins w:id="30" w:author="董明昊" w:date="2020-04-02T15:44:00Z"/>
          <w:rFonts w:ascii="Times New Roman" w:eastAsiaTheme="minorEastAsia" w:hAnsiTheme="minorEastAsia"/>
          <w:b/>
          <w:sz w:val="28"/>
          <w:szCs w:val="28"/>
        </w:rPr>
      </w:pPr>
      <w:bookmarkStart w:id="31" w:name="_Toc30909"/>
      <w:bookmarkStart w:id="32" w:name="_Toc29378_WPSOffice_Level2"/>
      <w:bookmarkStart w:id="33" w:name="_Toc32334029"/>
      <w:r>
        <w:rPr>
          <w:rStyle w:val="2Char"/>
          <w:rFonts w:hint="eastAsia"/>
          <w:color w:val="000000" w:themeColor="text1"/>
        </w:rPr>
        <w:lastRenderedPageBreak/>
        <w:t>5</w:t>
      </w:r>
      <w:r>
        <w:rPr>
          <w:rStyle w:val="2Char"/>
          <w:color w:val="000000" w:themeColor="text1"/>
        </w:rPr>
        <w:t>.</w:t>
      </w:r>
      <w:r>
        <w:rPr>
          <w:rStyle w:val="2Char"/>
          <w:rFonts w:hint="eastAsia"/>
          <w:color w:val="000000" w:themeColor="text1"/>
        </w:rPr>
        <w:t>2</w:t>
      </w:r>
      <w:bookmarkEnd w:id="31"/>
      <w:bookmarkEnd w:id="32"/>
      <w:r w:rsidR="00BA2022">
        <w:rPr>
          <w:rStyle w:val="2Char"/>
          <w:color w:val="000000" w:themeColor="text1"/>
        </w:rPr>
        <w:t xml:space="preserve"> </w:t>
      </w:r>
      <w:r w:rsidR="00BA2022" w:rsidRPr="007F04D1">
        <w:rPr>
          <w:rFonts w:ascii="Times New Roman" w:eastAsiaTheme="minorEastAsia" w:hAnsiTheme="minorEastAsia"/>
          <w:b/>
          <w:sz w:val="28"/>
          <w:szCs w:val="28"/>
        </w:rPr>
        <w:t>主机轮询</w:t>
      </w:r>
      <w:r w:rsidR="00BA2022">
        <w:rPr>
          <w:rFonts w:ascii="Times New Roman" w:eastAsiaTheme="minorEastAsia" w:hAnsiTheme="minorEastAsia"/>
          <w:b/>
          <w:sz w:val="28"/>
          <w:szCs w:val="28"/>
        </w:rPr>
        <w:t>(</w:t>
      </w:r>
      <w:r w:rsidR="00BA2022" w:rsidRPr="007F04D1">
        <w:rPr>
          <w:rFonts w:ascii="Times New Roman" w:eastAsiaTheme="minorEastAsia" w:hAnsiTheme="minorEastAsia"/>
          <w:b/>
          <w:sz w:val="28"/>
          <w:szCs w:val="28"/>
        </w:rPr>
        <w:t>Poll</w:t>
      </w:r>
      <w:r w:rsidR="00BA2022">
        <w:rPr>
          <w:rFonts w:ascii="Times New Roman" w:eastAsiaTheme="minorEastAsia" w:hAnsiTheme="minorEastAsia"/>
          <w:b/>
          <w:sz w:val="28"/>
          <w:szCs w:val="28"/>
        </w:rPr>
        <w:t>)</w:t>
      </w:r>
      <w:bookmarkEnd w:id="33"/>
    </w:p>
    <w:p w14:paraId="7E980ADF" w14:textId="77777777" w:rsidR="000E29A2" w:rsidRDefault="000E29A2">
      <w:pPr>
        <w:rPr>
          <w:ins w:id="34" w:author="董明昊" w:date="2020-04-02T15:44:00Z"/>
        </w:rPr>
        <w:pPrChange w:id="35" w:author="董明昊" w:date="2020-04-02T15:44:00Z">
          <w:pPr>
            <w:pStyle w:val="2"/>
          </w:pPr>
        </w:pPrChange>
      </w:pPr>
    </w:p>
    <w:tbl>
      <w:tblPr>
        <w:tblStyle w:val="ae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330"/>
        <w:gridCol w:w="1328"/>
        <w:gridCol w:w="1055"/>
        <w:gridCol w:w="1241"/>
        <w:gridCol w:w="2006"/>
        <w:gridCol w:w="1336"/>
      </w:tblGrid>
      <w:tr w:rsidR="000E29A2" w:rsidRPr="00B14B10" w14:paraId="5D802859" w14:textId="77777777" w:rsidTr="002A7ED7">
        <w:trPr>
          <w:ins w:id="36" w:author="董明昊" w:date="2020-04-02T15:44:00Z"/>
        </w:trPr>
        <w:tc>
          <w:tcPr>
            <w:tcW w:w="1330" w:type="dxa"/>
            <w:shd w:val="clear" w:color="auto" w:fill="C6D9F1" w:themeFill="text2" w:themeFillTint="33"/>
          </w:tcPr>
          <w:p w14:paraId="795C4B50" w14:textId="77777777" w:rsidR="000E29A2" w:rsidRPr="00B14B10" w:rsidRDefault="000E29A2" w:rsidP="002A7ED7">
            <w:pPr>
              <w:jc w:val="center"/>
              <w:rPr>
                <w:ins w:id="37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38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Header</w:t>
              </w:r>
            </w:ins>
          </w:p>
        </w:tc>
        <w:tc>
          <w:tcPr>
            <w:tcW w:w="1328" w:type="dxa"/>
            <w:shd w:val="clear" w:color="auto" w:fill="C6D9F1" w:themeFill="text2" w:themeFillTint="33"/>
          </w:tcPr>
          <w:p w14:paraId="64C2221D" w14:textId="77777777" w:rsidR="000E29A2" w:rsidRPr="00B14B10" w:rsidRDefault="000E29A2" w:rsidP="002A7ED7">
            <w:pPr>
              <w:jc w:val="center"/>
              <w:rPr>
                <w:ins w:id="39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40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Length</w:t>
              </w:r>
            </w:ins>
          </w:p>
        </w:tc>
        <w:tc>
          <w:tcPr>
            <w:tcW w:w="1055" w:type="dxa"/>
            <w:shd w:val="clear" w:color="auto" w:fill="C6D9F1" w:themeFill="text2" w:themeFillTint="33"/>
          </w:tcPr>
          <w:p w14:paraId="06A39BAA" w14:textId="77777777" w:rsidR="000E29A2" w:rsidRPr="00B14B10" w:rsidRDefault="000E29A2" w:rsidP="002A7ED7">
            <w:pPr>
              <w:jc w:val="center"/>
              <w:rPr>
                <w:ins w:id="41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ins w:id="42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Cmd</w:t>
              </w:r>
              <w:proofErr w:type="spellEnd"/>
            </w:ins>
          </w:p>
        </w:tc>
        <w:tc>
          <w:tcPr>
            <w:tcW w:w="1241" w:type="dxa"/>
            <w:shd w:val="clear" w:color="auto" w:fill="C6D9F1" w:themeFill="text2" w:themeFillTint="33"/>
          </w:tcPr>
          <w:p w14:paraId="4D97762A" w14:textId="77777777" w:rsidR="000E29A2" w:rsidRPr="00B14B10" w:rsidRDefault="000E29A2" w:rsidP="002A7ED7">
            <w:pPr>
              <w:jc w:val="center"/>
              <w:rPr>
                <w:ins w:id="43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ins w:id="44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Addr</w:t>
              </w:r>
              <w:proofErr w:type="spellEnd"/>
            </w:ins>
          </w:p>
        </w:tc>
        <w:tc>
          <w:tcPr>
            <w:tcW w:w="2006" w:type="dxa"/>
            <w:shd w:val="clear" w:color="auto" w:fill="C6D9F1" w:themeFill="text2" w:themeFillTint="33"/>
          </w:tcPr>
          <w:p w14:paraId="469D05F2" w14:textId="77777777" w:rsidR="000E29A2" w:rsidRPr="00B14B10" w:rsidRDefault="000E29A2" w:rsidP="002A7ED7">
            <w:pPr>
              <w:jc w:val="center"/>
              <w:rPr>
                <w:ins w:id="45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46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Data</w:t>
              </w:r>
            </w:ins>
          </w:p>
        </w:tc>
        <w:tc>
          <w:tcPr>
            <w:tcW w:w="1336" w:type="dxa"/>
            <w:shd w:val="clear" w:color="auto" w:fill="C6D9F1" w:themeFill="text2" w:themeFillTint="33"/>
          </w:tcPr>
          <w:p w14:paraId="10F9E2D8" w14:textId="77777777" w:rsidR="000E29A2" w:rsidRPr="00B14B10" w:rsidRDefault="000E29A2" w:rsidP="002A7ED7">
            <w:pPr>
              <w:jc w:val="center"/>
              <w:rPr>
                <w:ins w:id="47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48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CRC</w:t>
              </w:r>
            </w:ins>
          </w:p>
        </w:tc>
      </w:tr>
      <w:tr w:rsidR="000E29A2" w:rsidRPr="00B14B10" w14:paraId="3B18C9B1" w14:textId="77777777" w:rsidTr="002A7ED7">
        <w:trPr>
          <w:ins w:id="49" w:author="董明昊" w:date="2020-04-02T15:44:00Z"/>
        </w:trPr>
        <w:tc>
          <w:tcPr>
            <w:tcW w:w="1330" w:type="dxa"/>
          </w:tcPr>
          <w:p w14:paraId="1898BACC" w14:textId="77777777" w:rsidR="000E29A2" w:rsidRPr="00B14B10" w:rsidRDefault="000E29A2" w:rsidP="002A7ED7">
            <w:pPr>
              <w:jc w:val="center"/>
              <w:rPr>
                <w:ins w:id="50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1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0xF4 0xF5</w:t>
              </w:r>
            </w:ins>
          </w:p>
        </w:tc>
        <w:tc>
          <w:tcPr>
            <w:tcW w:w="1328" w:type="dxa"/>
          </w:tcPr>
          <w:p w14:paraId="3642DD21" w14:textId="77777777" w:rsidR="000E29A2" w:rsidRPr="00B14B10" w:rsidRDefault="000E29A2" w:rsidP="002A7ED7">
            <w:pPr>
              <w:jc w:val="center"/>
              <w:rPr>
                <w:ins w:id="52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3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1055" w:type="dxa"/>
          </w:tcPr>
          <w:p w14:paraId="3E2A1D98" w14:textId="77777777" w:rsidR="000E29A2" w:rsidRPr="00B14B10" w:rsidRDefault="000E29A2" w:rsidP="002A7ED7">
            <w:pPr>
              <w:jc w:val="center"/>
              <w:rPr>
                <w:ins w:id="54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5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1241" w:type="dxa"/>
          </w:tcPr>
          <w:p w14:paraId="70BE2B8E" w14:textId="77777777" w:rsidR="000E29A2" w:rsidRPr="00B14B10" w:rsidRDefault="000E29A2" w:rsidP="002A7ED7">
            <w:pPr>
              <w:jc w:val="center"/>
              <w:rPr>
                <w:ins w:id="56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7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2006" w:type="dxa"/>
          </w:tcPr>
          <w:p w14:paraId="4A99D089" w14:textId="77777777" w:rsidR="000E29A2" w:rsidRPr="00B14B10" w:rsidRDefault="000E29A2" w:rsidP="002A7ED7">
            <w:pPr>
              <w:jc w:val="center"/>
              <w:rPr>
                <w:ins w:id="58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59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0x04,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 xml:space="preserve"> </w:t>
              </w:r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0x01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 xml:space="preserve">, </w:t>
              </w:r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x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>x</w:t>
              </w:r>
              <w:r>
                <w:rPr>
                  <w:rFonts w:ascii="Times New Roman" w:eastAsiaTheme="minorEastAsia" w:hAnsi="Times New Roman"/>
                  <w:sz w:val="24"/>
                  <w:szCs w:val="24"/>
                </w:rPr>
                <w:t>…</w:t>
              </w:r>
            </w:ins>
          </w:p>
        </w:tc>
        <w:tc>
          <w:tcPr>
            <w:tcW w:w="1336" w:type="dxa"/>
          </w:tcPr>
          <w:p w14:paraId="09E1EB9E" w14:textId="77777777" w:rsidR="000E29A2" w:rsidRPr="00B14B10" w:rsidRDefault="000E29A2" w:rsidP="002A7ED7">
            <w:pPr>
              <w:jc w:val="center"/>
              <w:rPr>
                <w:ins w:id="60" w:author="董明昊" w:date="2020-04-02T15:44:00Z"/>
                <w:rFonts w:ascii="Times New Roman" w:eastAsiaTheme="minorEastAsia" w:hAnsi="Times New Roman"/>
                <w:sz w:val="24"/>
                <w:szCs w:val="24"/>
              </w:rPr>
            </w:pPr>
            <w:ins w:id="61" w:author="董明昊" w:date="2020-04-02T15:44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0x####</w:t>
              </w:r>
            </w:ins>
          </w:p>
        </w:tc>
      </w:tr>
    </w:tbl>
    <w:p w14:paraId="29E60BB8" w14:textId="77777777" w:rsidR="000E29A2" w:rsidRPr="000E29A2" w:rsidRDefault="000E29A2">
      <w:pPr>
        <w:rPr>
          <w:rPrChange w:id="62" w:author="董明昊" w:date="2020-04-02T15:44:00Z">
            <w:rPr>
              <w:rFonts w:ascii="Times New Roman" w:eastAsiaTheme="minorEastAsia" w:hAnsiTheme="minorEastAsia"/>
              <w:b/>
              <w:sz w:val="28"/>
              <w:szCs w:val="28"/>
            </w:rPr>
          </w:rPrChange>
        </w:rPr>
        <w:pPrChange w:id="63" w:author="董明昊" w:date="2020-04-02T15:44:00Z">
          <w:pPr>
            <w:pStyle w:val="2"/>
          </w:pPr>
        </w:pPrChange>
      </w:pPr>
    </w:p>
    <w:p w14:paraId="6504B8AE" w14:textId="77777777" w:rsidR="00BA2022" w:rsidRPr="00832A91" w:rsidRDefault="00BA2022" w:rsidP="00BA2022">
      <w:pPr>
        <w:pStyle w:val="af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Theme="minorEastAsia" w:hAnsiTheme="minorEastAsia"/>
          <w:sz w:val="24"/>
          <w:szCs w:val="24"/>
        </w:rPr>
      </w:pPr>
      <w:r w:rsidRPr="00832A91">
        <w:rPr>
          <w:rFonts w:ascii="Times New Roman" w:eastAsiaTheme="minorEastAsia" w:hAnsiTheme="minorEastAsia" w:hint="eastAsia"/>
          <w:sz w:val="24"/>
          <w:szCs w:val="24"/>
        </w:rPr>
        <w:t>主机轮询</w:t>
      </w:r>
      <w:proofErr w:type="spellStart"/>
      <w:r w:rsidR="00945EBF">
        <w:rPr>
          <w:rFonts w:ascii="Times New Roman" w:eastAsiaTheme="minorEastAsia" w:hAnsiTheme="minorEastAsia" w:hint="eastAsia"/>
          <w:sz w:val="24"/>
          <w:szCs w:val="24"/>
        </w:rPr>
        <w:t>WiFi</w:t>
      </w:r>
      <w:proofErr w:type="spellEnd"/>
      <w:r w:rsidR="00945EBF">
        <w:rPr>
          <w:rFonts w:ascii="Times New Roman" w:eastAsiaTheme="minorEastAsia" w:hAnsiTheme="minorEastAsia" w:hint="eastAsia"/>
          <w:sz w:val="24"/>
          <w:szCs w:val="24"/>
        </w:rPr>
        <w:t>模块</w:t>
      </w:r>
      <w:r w:rsidRPr="00832A91">
        <w:rPr>
          <w:rFonts w:ascii="Times New Roman" w:eastAsiaTheme="minorEastAsia" w:hAnsiTheme="minorEastAsia" w:hint="eastAsia"/>
          <w:sz w:val="24"/>
          <w:szCs w:val="24"/>
        </w:rPr>
        <w:t>数据：</w:t>
      </w:r>
    </w:p>
    <w:tbl>
      <w:tblPr>
        <w:tblW w:w="11000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1020"/>
        <w:gridCol w:w="1275"/>
        <w:gridCol w:w="932"/>
        <w:gridCol w:w="802"/>
        <w:gridCol w:w="187"/>
        <w:gridCol w:w="805"/>
        <w:gridCol w:w="1083"/>
        <w:gridCol w:w="34"/>
        <w:gridCol w:w="925"/>
        <w:gridCol w:w="36"/>
        <w:gridCol w:w="923"/>
        <w:gridCol w:w="38"/>
        <w:gridCol w:w="921"/>
        <w:gridCol w:w="40"/>
        <w:gridCol w:w="961"/>
        <w:gridCol w:w="1018"/>
      </w:tblGrid>
      <w:tr w:rsidR="00BA2022" w:rsidRPr="00B14B10" w14:paraId="5CA2298E" w14:textId="77777777" w:rsidTr="009A78E1">
        <w:trPr>
          <w:trHeight w:val="312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12DC953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011620">
              <w:rPr>
                <w:rFonts w:ascii="Times New Roman" w:eastAsiaTheme="minorEastAsia" w:hAnsi="Times New Roman"/>
                <w:bCs/>
              </w:rPr>
              <w:t>字节号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4912E06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011620">
              <w:rPr>
                <w:rFonts w:ascii="Times New Roman" w:eastAsiaTheme="minorEastAsia" w:hAnsi="Times New Roman"/>
                <w:bCs/>
              </w:rPr>
              <w:t>名称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09F70D9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011620">
              <w:rPr>
                <w:rFonts w:ascii="Times New Roman" w:eastAsiaTheme="minorEastAsia" w:hAnsi="Times New Roman"/>
                <w:bCs/>
              </w:rPr>
              <w:t>数据定义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FB923E0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  <w:r w:rsidRPr="00011620">
              <w:rPr>
                <w:rFonts w:ascii="Times New Roman" w:eastAsiaTheme="minorEastAsia" w:hAnsi="Times New Roman"/>
                <w:bCs/>
              </w:rPr>
              <w:t>说明</w:t>
            </w:r>
          </w:p>
        </w:tc>
      </w:tr>
      <w:tr w:rsidR="00BA2022" w:rsidRPr="00B14B10" w14:paraId="21A1E49B" w14:textId="77777777" w:rsidTr="009A78E1">
        <w:trPr>
          <w:trHeight w:val="288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4211CFA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618E58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A9E928B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068D0C4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1DA2C2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BF99EC1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BIT4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24C2762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BIT3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8FA933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BIT2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85AF81F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BIT1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ED9AFF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11620">
              <w:rPr>
                <w:rFonts w:ascii="Times New Roman" w:eastAsiaTheme="minorEastAsia" w:hAnsi="Times New Roman"/>
              </w:rPr>
              <w:t>BIT0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A600B65" w14:textId="77777777" w:rsidR="00BA2022" w:rsidRPr="00011620" w:rsidRDefault="00BA2022" w:rsidP="006074CC">
            <w:pPr>
              <w:jc w:val="center"/>
              <w:rPr>
                <w:rFonts w:ascii="Times New Roman" w:eastAsiaTheme="minorEastAsia" w:hAnsi="Times New Roman"/>
                <w:bCs/>
              </w:rPr>
            </w:pPr>
          </w:p>
        </w:tc>
      </w:tr>
      <w:tr w:rsidR="00E73077" w:rsidRPr="00B14B10" w14:paraId="4AC83F68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D568" w14:textId="5BBEDA9C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5CDEC" w14:textId="7AED1A52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proofErr w:type="gramStart"/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帧</w:t>
            </w:r>
            <w:r w:rsidRPr="00F46C4F">
              <w:rPr>
                <w:rFonts w:ascii="Times New Roman" w:eastAsiaTheme="minorEastAsia" w:hAnsiTheme="minorEastAsia"/>
                <w:color w:val="FF0000"/>
              </w:rPr>
              <w:t>头</w:t>
            </w:r>
            <w:proofErr w:type="gramEnd"/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1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69BA18" w14:textId="7517BDDD" w:rsidR="00E73077" w:rsidRPr="00F46C4F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xF4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D8A6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2E366EF2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2B10" w14:textId="29120D04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CF128" w14:textId="48A404A5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proofErr w:type="gramStart"/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帧</w:t>
            </w:r>
            <w:r w:rsidRPr="00F46C4F">
              <w:rPr>
                <w:rFonts w:ascii="Times New Roman" w:eastAsiaTheme="minorEastAsia" w:hAnsiTheme="minorEastAsia"/>
                <w:color w:val="FF0000"/>
              </w:rPr>
              <w:t>头</w:t>
            </w:r>
            <w:proofErr w:type="gramEnd"/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2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9C7E66" w14:textId="57530C80" w:rsidR="00E73077" w:rsidRPr="00F46C4F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xF5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D3FE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194B34BA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110F" w14:textId="661FB367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C3821" w14:textId="0C506005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长度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20EFF" w14:textId="41A9BB4E" w:rsidR="00E73077" w:rsidRPr="00F46C4F" w:rsidRDefault="00F46C4F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>
              <w:rPr>
                <w:rFonts w:ascii="Times New Roman" w:eastAsiaTheme="minorEastAsia" w:hAnsi="Times New Roman"/>
                <w:color w:val="FF0000"/>
              </w:rPr>
              <w:t>x2F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31A5" w14:textId="52BD4CBA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655B7A06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FC5A" w14:textId="4EC9F145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EC0D" w14:textId="120B8046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命令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948305" w14:textId="5E44AB82" w:rsidR="00E73077" w:rsidRPr="00F46C4F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0x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02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3178F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1B1F0D2C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4DAB" w14:textId="28FD3F03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B44A7" w14:textId="11A8F2E8" w:rsidR="00E73077" w:rsidRPr="00F46C4F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Theme="minorEastAsia" w:hint="eastAsia"/>
                <w:color w:val="FF0000"/>
              </w:rPr>
              <w:t>地址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B5A8F6" w14:textId="197B6189" w:rsidR="00E73077" w:rsidRPr="00F46C4F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x02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FCD97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693DB88A" w14:textId="77777777" w:rsidTr="009A78E1">
        <w:trPr>
          <w:trHeight w:val="43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BC9A7" w14:textId="0C849338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E01C" w14:textId="77777777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开关模式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B98736" w14:textId="77777777" w:rsidR="00E73077" w:rsidRPr="003A2975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0x01: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关机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  0x02: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开机模式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4F1D1" w14:textId="1F767E90" w:rsidR="00E73077" w:rsidRPr="00D824E6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/>
                <w:color w:val="FF0000"/>
              </w:rPr>
              <w:t xml:space="preserve">   </w:t>
            </w:r>
          </w:p>
        </w:tc>
      </w:tr>
      <w:tr w:rsidR="00E73077" w:rsidRPr="00B14B10" w14:paraId="783EE359" w14:textId="77777777" w:rsidTr="009A78E1">
        <w:trPr>
          <w:trHeight w:val="49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D6942" w14:textId="74A1B2AD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C1517" w14:textId="77777777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工作模式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9982E1" w14:textId="6ACB7C29" w:rsidR="00E73077" w:rsidRPr="003A2975" w:rsidDel="005435FC" w:rsidRDefault="00E73077" w:rsidP="005435FC">
            <w:pPr>
              <w:jc w:val="left"/>
              <w:rPr>
                <w:del w:id="64" w:author="jin zhao" w:date="2020-02-17T11:02:00Z"/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0x00: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默认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0x01: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手动模式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</w:t>
            </w:r>
            <w:r w:rsidR="00F46C4F">
              <w:rPr>
                <w:rFonts w:ascii="Times New Roman" w:eastAsiaTheme="minorEastAsia" w:hAnsi="Times New Roman"/>
                <w:color w:val="FF0000"/>
              </w:rPr>
              <w:t xml:space="preserve"> 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0x02: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自动巡航模式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0x03: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空气管家模式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0x04: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清洁模式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0x05: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强制最大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档</w:t>
            </w:r>
            <w:proofErr w:type="gramEnd"/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</w:t>
            </w:r>
            <w:r w:rsidR="00F46C4F">
              <w:rPr>
                <w:rFonts w:ascii="Times New Roman" w:eastAsiaTheme="minorEastAsia" w:hAnsi="Times New Roman"/>
                <w:color w:val="FF0000"/>
              </w:rPr>
              <w:t xml:space="preserve"> 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0x06: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自检模式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   </w:t>
            </w:r>
            <w:del w:id="65" w:author="jin zhao" w:date="2020-02-17T11:02:00Z"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0x0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7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: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智能换气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模式</w:delText>
              </w:r>
            </w:del>
          </w:p>
          <w:p w14:paraId="4A6E1D38" w14:textId="05182D60" w:rsidR="00E73077" w:rsidRPr="003A2975" w:rsidRDefault="00E73077">
            <w:pPr>
              <w:jc w:val="left"/>
              <w:rPr>
                <w:color w:val="FF0000"/>
                <w:sz w:val="22"/>
              </w:rPr>
              <w:pPrChange w:id="66" w:author="jin zhao" w:date="2020-02-17T11:02:00Z">
                <w:pPr/>
              </w:pPrChange>
            </w:pPr>
            <w:del w:id="67" w:author="jin zhao" w:date="2020-02-17T11:02:00Z"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0x0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8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: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被动巡航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模式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(RF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触发自动巡航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)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 xml:space="preserve"> </w:delText>
              </w:r>
              <w:r w:rsidR="00F46C4F" w:rsidDel="005435FC">
                <w:rPr>
                  <w:rFonts w:ascii="Times New Roman" w:eastAsiaTheme="minorEastAsia" w:hAnsi="Times New Roman"/>
                  <w:color w:val="FF0000"/>
                </w:rPr>
                <w:delText xml:space="preserve"> 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0x0A</w:delText>
              </w:r>
              <w:r w:rsidR="00F46C4F" w:rsidDel="005435FC">
                <w:rPr>
                  <w:rFonts w:ascii="Times New Roman" w:eastAsiaTheme="minorEastAsia" w:hAnsi="Times New Roman" w:hint="eastAsia"/>
                  <w:color w:val="FF0000"/>
                </w:rPr>
                <w:delText>:</w:delText>
              </w:r>
              <w:r w:rsidRPr="003A2975" w:rsidDel="005435FC">
                <w:rPr>
                  <w:rFonts w:ascii="Times New Roman" w:eastAsiaTheme="minorEastAsia" w:hAnsi="Times New Roman" w:hint="eastAsia"/>
                  <w:color w:val="FF0000"/>
                </w:rPr>
                <w:delText>隐藏</w:delText>
              </w:r>
              <w:r w:rsidRPr="003A2975" w:rsidDel="005435FC">
                <w:rPr>
                  <w:rFonts w:ascii="Times New Roman" w:eastAsiaTheme="minorEastAsia" w:hAnsi="Times New Roman"/>
                  <w:color w:val="FF0000"/>
                </w:rPr>
                <w:delText>模式</w:delText>
              </w:r>
            </w:del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C9BA" w14:textId="092CC00F" w:rsidR="00E73077" w:rsidRPr="00D824E6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/>
                <w:color w:val="FF0000"/>
              </w:rPr>
              <w:t xml:space="preserve">   </w:t>
            </w:r>
          </w:p>
        </w:tc>
      </w:tr>
      <w:tr w:rsidR="00E73077" w:rsidRPr="00B14B10" w14:paraId="06DA0720" w14:textId="77777777" w:rsidTr="009A78E1">
        <w:trPr>
          <w:trHeight w:val="49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1750" w14:textId="72299145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4D40" w14:textId="3C8CEECF" w:rsidR="00E73077" w:rsidRPr="003A2975" w:rsidRDefault="00DE2D52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C6D64" w14:textId="77777777" w:rsidR="00E73077" w:rsidRPr="003A2975" w:rsidRDefault="00E73077" w:rsidP="00E73077">
            <w:pPr>
              <w:jc w:val="left"/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4056" w14:textId="77777777" w:rsidR="00E73077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</w:tr>
      <w:tr w:rsidR="00E73077" w:rsidRPr="00B14B10" w14:paraId="4C293FBB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23D2" w14:textId="67BC0463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8EB02" w14:textId="5130C3B6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hint="eastAsia"/>
                <w:color w:val="FF0000"/>
              </w:rPr>
              <w:t>电机</w:t>
            </w:r>
            <w:r w:rsidRPr="003A2975">
              <w:rPr>
                <w:rFonts w:hint="eastAsia"/>
                <w:color w:val="FF0000"/>
              </w:rPr>
              <w:t>档位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FC7CA6" w14:textId="790F4150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档位：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0~255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档（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0x00-0xFF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）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6CCBD" w14:textId="2AE148CC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3E49560E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F81E0" w14:textId="4E03C4CB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61C61" w14:textId="1153C048" w:rsidR="00E73077" w:rsidRPr="003A2975" w:rsidRDefault="00E73077" w:rsidP="00E73077">
            <w:pPr>
              <w:jc w:val="center"/>
              <w:rPr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电机状态</w:t>
            </w:r>
          </w:p>
        </w:tc>
        <w:tc>
          <w:tcPr>
            <w:tcW w:w="1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044B91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正转</w:t>
            </w:r>
          </w:p>
          <w:p w14:paraId="0310EF54" w14:textId="20D3E979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1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反转</w:t>
            </w:r>
          </w:p>
        </w:tc>
        <w:tc>
          <w:tcPr>
            <w:tcW w:w="1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B07ABB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噪音</w:t>
            </w:r>
          </w:p>
          <w:p w14:paraId="3BBA2921" w14:textId="1961457B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1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风量</w:t>
            </w:r>
          </w:p>
        </w:tc>
        <w:tc>
          <w:tcPr>
            <w:tcW w:w="19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B348BD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00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恒</w:t>
            </w:r>
            <w:proofErr w:type="gramEnd"/>
            <w:r w:rsidRPr="003A2975">
              <w:rPr>
                <w:rFonts w:ascii="Times New Roman" w:eastAsiaTheme="minorEastAsia" w:hAnsi="Times New Roman"/>
                <w:color w:val="FF0000"/>
              </w:rPr>
              <w:t>电流</w:t>
            </w:r>
          </w:p>
          <w:p w14:paraId="4FFA5852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01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恒</w:t>
            </w:r>
            <w:proofErr w:type="gramEnd"/>
            <w:r w:rsidRPr="003A2975">
              <w:rPr>
                <w:rFonts w:ascii="Times New Roman" w:eastAsiaTheme="minorEastAsia" w:hAnsi="Times New Roman"/>
                <w:color w:val="FF0000"/>
              </w:rPr>
              <w:t>转速</w:t>
            </w:r>
          </w:p>
          <w:p w14:paraId="6FC8B8FF" w14:textId="521B1D93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10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恒</w:t>
            </w:r>
            <w:proofErr w:type="gramEnd"/>
            <w:r w:rsidRPr="003A2975">
              <w:rPr>
                <w:rFonts w:ascii="Times New Roman" w:eastAsiaTheme="minorEastAsia" w:hAnsi="Times New Roman"/>
                <w:color w:val="FF0000"/>
              </w:rPr>
              <w:t>电压</w:t>
            </w:r>
          </w:p>
        </w:tc>
        <w:tc>
          <w:tcPr>
            <w:tcW w:w="19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1BA34F" w14:textId="754A7DCB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固定为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E104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3E5BACDA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C91E2" w14:textId="759C16A0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58097" w14:textId="5AAB442D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电机转速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H</w:t>
            </w:r>
          </w:p>
        </w:tc>
        <w:tc>
          <w:tcPr>
            <w:tcW w:w="7687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7AF1D9C" w14:textId="4E763254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0~5000RPM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FD499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3D83BF68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9034" w14:textId="0F9AACB8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04B1" w14:textId="3A377F0A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电机转速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L</w:t>
            </w:r>
          </w:p>
        </w:tc>
        <w:tc>
          <w:tcPr>
            <w:tcW w:w="7687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EC89F6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58533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1C353FE0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711A" w14:textId="40AF9DA8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C744" w14:textId="33E84E94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电机电流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H</w:t>
            </w:r>
          </w:p>
        </w:tc>
        <w:tc>
          <w:tcPr>
            <w:tcW w:w="7687" w:type="dxa"/>
            <w:gridSpan w:val="13"/>
            <w:vMerge w:val="restart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CA666EB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直流电机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=I(mA)/10</w:t>
            </w:r>
          </w:p>
          <w:p w14:paraId="2F715DDC" w14:textId="66C7096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交流电机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=AD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值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（低位固定为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0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）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98D0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E73077" w:rsidRPr="00B14B10" w14:paraId="1CB8BA1F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8BF" w14:textId="54F4DEF4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1AF1" w14:textId="721B4A0C" w:rsidR="00E73077" w:rsidRPr="003A2975" w:rsidRDefault="00E73077" w:rsidP="00E73077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电机电流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L</w:t>
            </w:r>
          </w:p>
        </w:tc>
        <w:tc>
          <w:tcPr>
            <w:tcW w:w="7687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D941D4" w14:textId="77777777" w:rsidR="00E73077" w:rsidRPr="003A2975" w:rsidRDefault="00E73077" w:rsidP="00E73077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3749" w14:textId="77777777" w:rsidR="00E73077" w:rsidRPr="00D824E6" w:rsidRDefault="00E73077" w:rsidP="00E73077">
            <w:pPr>
              <w:jc w:val="center"/>
              <w:rPr>
                <w:color w:val="FF0000"/>
              </w:rPr>
            </w:pPr>
          </w:p>
        </w:tc>
      </w:tr>
      <w:tr w:rsidR="00DE2D52" w:rsidRPr="00B14B10" w14:paraId="19061FF7" w14:textId="77777777" w:rsidTr="0085353B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AA96C" w14:textId="2000CF0F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28BAC" w14:textId="3371FE41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vMerge w:val="restart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433639B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0FA11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2703EFC7" w14:textId="77777777" w:rsidTr="0085353B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17F1" w14:textId="5B8A6E34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97B9B" w14:textId="585C83FF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007120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0C7F6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26E6B6FE" w14:textId="77777777" w:rsidTr="0085353B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8282F" w14:textId="20087DDC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A4174" w14:textId="7E7C416D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4AF57B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42C8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3360743D" w14:textId="77777777" w:rsidTr="00CE4A8F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DAB2B" w14:textId="04C5C202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C472B" w14:textId="3E16BCBF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A6F06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1F067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12558F13" w14:textId="77777777" w:rsidTr="00CE4A8F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A40E1" w14:textId="5AF3A70F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7D421" w14:textId="6C85E1F7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686E5C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E9A62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25ECDA1A" w14:textId="77777777" w:rsidTr="00381E8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E9083" w14:textId="163E6A61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AC715" w14:textId="2490CAFE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3C7E95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0F8FE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3511981B" w14:textId="77777777" w:rsidTr="00381E8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FD9B" w14:textId="4BA5CC51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6CF25" w14:textId="5AC3D5BA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5E64D7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F80EB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0B1007BD" w14:textId="77777777" w:rsidTr="00381E8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133A4" w14:textId="08ACCDC9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F085" w14:textId="46AEC7D6" w:rsidR="00DE2D52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C4F192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44F38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F46C4F" w:rsidRPr="00B14B10" w14:paraId="14C643BA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FF589" w14:textId="44B41186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B4F0E" w14:textId="01129D20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空气质量</w:t>
            </w:r>
          </w:p>
        </w:tc>
        <w:tc>
          <w:tcPr>
            <w:tcW w:w="3843" w:type="dxa"/>
            <w:gridSpan w:val="6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228182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0000: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关闭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    0001: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预热</w:t>
            </w:r>
          </w:p>
          <w:p w14:paraId="40CF2A80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0010: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运行中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  0011: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换气完成</w:t>
            </w:r>
          </w:p>
          <w:p w14:paraId="469FFFCA" w14:textId="669E405F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0100: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自检中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  0101: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自</w:t>
            </w:r>
            <w:proofErr w:type="gramStart"/>
            <w:r w:rsidRPr="003A2975">
              <w:rPr>
                <w:rFonts w:ascii="Times New Roman" w:eastAsiaTheme="minorEastAsia" w:hAnsi="Times New Roman"/>
                <w:color w:val="FF0000"/>
              </w:rPr>
              <w:t>检完成</w:t>
            </w:r>
            <w:proofErr w:type="gramEnd"/>
          </w:p>
        </w:tc>
        <w:tc>
          <w:tcPr>
            <w:tcW w:w="3844" w:type="dxa"/>
            <w:gridSpan w:val="7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86E7A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0000: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优秀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0001: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良好</w:t>
            </w:r>
          </w:p>
          <w:p w14:paraId="77F48E18" w14:textId="245322BA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0010: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较差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0011: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很差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C2FE4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DE2D52" w:rsidRPr="00B14B10" w14:paraId="405A4E43" w14:textId="77777777" w:rsidTr="0090330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E1296" w14:textId="05EADDDB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BFD95" w14:textId="5B13DDC9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3843" w:type="dxa"/>
            <w:gridSpan w:val="6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1BDEA0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3844" w:type="dxa"/>
            <w:gridSpan w:val="7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85B06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B6D1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45496D7E" w14:textId="77777777" w:rsidTr="0090330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9F12D" w14:textId="338F693C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60B0A" w14:textId="6CA5CC35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3843" w:type="dxa"/>
            <w:gridSpan w:val="6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224140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3844" w:type="dxa"/>
            <w:gridSpan w:val="7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2DD3B8" w14:textId="77777777" w:rsidR="00DE2D52" w:rsidRPr="003A2975" w:rsidRDefault="00DE2D52" w:rsidP="00DE2D52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1EC7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F46C4F" w:rsidRPr="00B14B10" w14:paraId="19BFFC13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BE64" w14:textId="76FB68AA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DC8C4" w14:textId="77206334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风量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H</w:t>
            </w:r>
          </w:p>
        </w:tc>
        <w:tc>
          <w:tcPr>
            <w:tcW w:w="7687" w:type="dxa"/>
            <w:gridSpan w:val="13"/>
            <w:vMerge w:val="restart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D6BB0C9" w14:textId="457B6D12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hint="eastAsia"/>
                <w:color w:val="FF0000"/>
              </w:rPr>
              <w:t>MAX</w:t>
            </w:r>
            <w:r w:rsidRPr="003A2975">
              <w:rPr>
                <w:rFonts w:hint="eastAsia"/>
                <w:color w:val="FF0000"/>
              </w:rPr>
              <w:t>：</w:t>
            </w:r>
            <w:r w:rsidRPr="003A2975">
              <w:rPr>
                <w:rFonts w:hint="eastAsia"/>
                <w:color w:val="FF0000"/>
              </w:rPr>
              <w:t>25.5 m^3/min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A07F4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6BE60C0B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2830A" w14:textId="243FA3FE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DB1D" w14:textId="308AC5FE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风量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L</w:t>
            </w:r>
          </w:p>
        </w:tc>
        <w:tc>
          <w:tcPr>
            <w:tcW w:w="7687" w:type="dxa"/>
            <w:gridSpan w:val="13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07E87D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CE1D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0809946E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84F4" w14:textId="6D905C13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4407" w14:textId="30450E2E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proofErr w:type="gramStart"/>
            <w:r w:rsidRPr="003A2975">
              <w:rPr>
                <w:rFonts w:ascii="Times New Roman" w:eastAsiaTheme="minorEastAsia" w:hAnsi="Times New Roman" w:hint="eastAsia"/>
                <w:color w:val="FF0000"/>
              </w:rPr>
              <w:t>恒</w:t>
            </w:r>
            <w:proofErr w:type="gramEnd"/>
            <w:r w:rsidRPr="003A2975">
              <w:rPr>
                <w:rFonts w:ascii="Times New Roman" w:eastAsiaTheme="minorEastAsia" w:hAnsi="Times New Roman" w:hint="eastAsia"/>
                <w:color w:val="FF0000"/>
              </w:rPr>
              <w:t>风量下电流档位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02B403" w14:textId="6832814B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color w:val="FF0000"/>
              </w:rPr>
              <w:t>1-1</w:t>
            </w:r>
            <w:del w:id="68" w:author="jin zhao" w:date="2020-02-17T11:02:00Z">
              <w:r w:rsidRPr="003A2975" w:rsidDel="005435FC">
                <w:rPr>
                  <w:rFonts w:hint="eastAsia"/>
                  <w:color w:val="FF0000"/>
                </w:rPr>
                <w:delText>9</w:delText>
              </w:r>
            </w:del>
            <w:ins w:id="69" w:author="jin zhao" w:date="2020-02-17T11:02:00Z">
              <w:r w:rsidR="005435FC">
                <w:rPr>
                  <w:rFonts w:hint="eastAsia"/>
                  <w:color w:val="FF0000"/>
                </w:rPr>
                <w:t>8</w:t>
              </w:r>
            </w:ins>
            <w:r w:rsidRPr="003A2975">
              <w:rPr>
                <w:color w:val="FF0000"/>
              </w:rPr>
              <w:t xml:space="preserve"> gears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0870C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DE2D52" w:rsidRPr="00B14B10" w14:paraId="17ECB170" w14:textId="77777777" w:rsidTr="00E70DB2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011" w14:textId="7FCE38DB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6602D" w14:textId="37571C23" w:rsidR="00DE2D52" w:rsidRPr="00F46C4F" w:rsidRDefault="00DE2D52" w:rsidP="00DE2D52">
            <w:pPr>
              <w:jc w:val="center"/>
              <w:rPr>
                <w:rFonts w:ascii="Times New Roman" w:eastAsiaTheme="minorEastAsia" w:hAnsi="Times New Roman"/>
                <w:b/>
                <w:bCs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1485EF" w14:textId="77777777" w:rsidR="00DE2D52" w:rsidRPr="003A2975" w:rsidRDefault="00DE2D52" w:rsidP="00DE2D52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3136A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1F8892C4" w14:textId="77777777" w:rsidTr="00E70DB2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B0F2" w14:textId="289580D3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E24B" w14:textId="4478CE3C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1041CB" w14:textId="77777777" w:rsidR="00DE2D52" w:rsidRPr="003A2975" w:rsidRDefault="00DE2D52" w:rsidP="00DE2D52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EDD4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31BF3868" w14:textId="77777777" w:rsidTr="00E70DB2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B3D0F" w14:textId="477598B2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22585" w14:textId="571E9EAB" w:rsidR="00DE2D52" w:rsidRPr="00F46C4F" w:rsidRDefault="00DE2D52" w:rsidP="00DE2D52">
            <w:pPr>
              <w:jc w:val="center"/>
              <w:rPr>
                <w:rFonts w:ascii="Times New Roman" w:eastAsiaTheme="minorEastAsia" w:hAnsi="Times New Roman"/>
                <w:b/>
                <w:bCs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F61438" w14:textId="77777777" w:rsidR="00DE2D52" w:rsidRPr="003A2975" w:rsidRDefault="00DE2D52" w:rsidP="00DE2D52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354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DE2D52" w:rsidRPr="00B14B10" w14:paraId="3D612307" w14:textId="77777777" w:rsidTr="00E70DB2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9593F" w14:textId="349639BE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1BAA1" w14:textId="120E0F54" w:rsidR="00DE2D52" w:rsidRPr="003A2975" w:rsidRDefault="00DE2D52" w:rsidP="00DE2D52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F165D1" w14:textId="77777777" w:rsidR="00DE2D52" w:rsidRPr="003A2975" w:rsidRDefault="00DE2D52" w:rsidP="00DE2D52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C6A9" w14:textId="77777777" w:rsidR="00DE2D52" w:rsidRPr="00D824E6" w:rsidRDefault="00DE2D52" w:rsidP="00DE2D52">
            <w:pPr>
              <w:jc w:val="center"/>
              <w:rPr>
                <w:color w:val="FF0000"/>
              </w:rPr>
            </w:pPr>
          </w:p>
        </w:tc>
      </w:tr>
      <w:tr w:rsidR="00F46C4F" w:rsidRPr="00B14B10" w14:paraId="725F3A8F" w14:textId="77777777" w:rsidTr="00E31FF4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AA0F0" w14:textId="433EC357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F1B3" w14:textId="5BE55A7F" w:rsidR="00F46C4F" w:rsidRPr="003A2975" w:rsidRDefault="00F46C4F" w:rsidP="00F46C4F">
            <w:pPr>
              <w:jc w:val="center"/>
              <w:rPr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照明灯状态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514A0E" w14:textId="08CD9C4C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0x00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关闭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 xml:space="preserve">    0xFF: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打开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 xml:space="preserve">     0x01-0x63:1%-99%PWM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占空比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AF64" w14:textId="1FE22265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615F0B65" w14:textId="77777777" w:rsidTr="00E31FF4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D8AEA" w14:textId="1DE17F97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09C6" w14:textId="3993EB8F" w:rsidR="00F46C4F" w:rsidRPr="003A2975" w:rsidRDefault="00DE2D52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>
              <w:rPr>
                <w:rFonts w:ascii="Times New Roman" w:eastAsiaTheme="minorEastAsia" w:hAnsi="Times New Roman" w:hint="eastAsia"/>
                <w:color w:val="FF000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6ED7CF" w14:textId="77777777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9E2D0" w14:textId="77777777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5F1CD9BE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F4F57" w14:textId="39365E57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383EF" w14:textId="1061A576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hint="eastAsia"/>
                <w:color w:val="FF0000"/>
              </w:rPr>
              <w:t>故障</w:t>
            </w:r>
            <w:r w:rsidRPr="003A2975">
              <w:rPr>
                <w:rFonts w:hint="eastAsia"/>
                <w:color w:val="FF0000"/>
              </w:rPr>
              <w:t>H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156BA0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每一位（</w:t>
            </w:r>
            <w:r w:rsidRPr="003A2975">
              <w:rPr>
                <w:rFonts w:hint="eastAsia"/>
                <w:color w:val="FF0000"/>
                <w:sz w:val="22"/>
              </w:rPr>
              <w:t>bit</w:t>
            </w:r>
            <w:r w:rsidRPr="003A2975">
              <w:rPr>
                <w:rFonts w:hint="eastAsia"/>
                <w:color w:val="FF0000"/>
                <w:sz w:val="22"/>
              </w:rPr>
              <w:t>）代表一种故障。</w:t>
            </w:r>
          </w:p>
          <w:p w14:paraId="09CE7EBE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0x01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F1</w:t>
            </w:r>
            <w:r w:rsidRPr="003A2975">
              <w:rPr>
                <w:rFonts w:hint="eastAsia"/>
                <w:color w:val="FF0000"/>
                <w:sz w:val="22"/>
              </w:rPr>
              <w:t>内风机驱动与室内机主控板通信异常</w:t>
            </w:r>
          </w:p>
          <w:p w14:paraId="51E0F98B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0x02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F2</w:t>
            </w:r>
            <w:r w:rsidRPr="003A2975">
              <w:rPr>
                <w:rFonts w:hint="eastAsia"/>
                <w:color w:val="FF0000"/>
                <w:sz w:val="22"/>
              </w:rPr>
              <w:t>室内机主控与中断</w:t>
            </w:r>
            <w:proofErr w:type="spellStart"/>
            <w:r w:rsidRPr="003A2975">
              <w:rPr>
                <w:rFonts w:hint="eastAsia"/>
                <w:color w:val="FF0000"/>
                <w:sz w:val="22"/>
              </w:rPr>
              <w:t>LoRa</w:t>
            </w:r>
            <w:proofErr w:type="spellEnd"/>
            <w:r w:rsidRPr="003A2975">
              <w:rPr>
                <w:rFonts w:hint="eastAsia"/>
                <w:color w:val="FF0000"/>
                <w:sz w:val="22"/>
              </w:rPr>
              <w:t>通信异常</w:t>
            </w:r>
          </w:p>
          <w:p w14:paraId="3ED21E04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0x04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F3</w:t>
            </w:r>
            <w:r w:rsidRPr="003A2975">
              <w:rPr>
                <w:rFonts w:hint="eastAsia"/>
                <w:color w:val="FF0000"/>
                <w:sz w:val="22"/>
              </w:rPr>
              <w:t>室内机主控与中断</w:t>
            </w:r>
            <w:proofErr w:type="spellStart"/>
            <w:r w:rsidRPr="003A2975">
              <w:rPr>
                <w:rFonts w:hint="eastAsia"/>
                <w:color w:val="FF0000"/>
                <w:sz w:val="22"/>
              </w:rPr>
              <w:t>LoRa</w:t>
            </w:r>
            <w:proofErr w:type="spellEnd"/>
            <w:r w:rsidRPr="003A2975">
              <w:rPr>
                <w:rFonts w:hint="eastAsia"/>
                <w:color w:val="FF0000"/>
                <w:sz w:val="22"/>
              </w:rPr>
              <w:t>通信延时异常</w:t>
            </w:r>
          </w:p>
          <w:p w14:paraId="1DD65519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0x08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F4</w:t>
            </w:r>
            <w:r w:rsidRPr="003A2975">
              <w:rPr>
                <w:rFonts w:hint="eastAsia"/>
                <w:color w:val="FF0000"/>
                <w:sz w:val="22"/>
              </w:rPr>
              <w:t>室内机显示板与</w:t>
            </w:r>
            <w:r w:rsidRPr="003A2975">
              <w:rPr>
                <w:rFonts w:hint="eastAsia"/>
                <w:color w:val="FF0000"/>
                <w:sz w:val="22"/>
              </w:rPr>
              <w:t>WIFI</w:t>
            </w:r>
            <w:r w:rsidRPr="003A2975">
              <w:rPr>
                <w:rFonts w:hint="eastAsia"/>
                <w:color w:val="FF0000"/>
                <w:sz w:val="22"/>
              </w:rPr>
              <w:t>通信异常</w:t>
            </w:r>
          </w:p>
          <w:p w14:paraId="428B6B29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0x10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F5</w:t>
            </w:r>
            <w:r w:rsidRPr="003A2975">
              <w:rPr>
                <w:rFonts w:hint="eastAsia"/>
                <w:color w:val="FF0000"/>
                <w:sz w:val="22"/>
              </w:rPr>
              <w:t>电动推杆异常</w:t>
            </w:r>
          </w:p>
          <w:p w14:paraId="799ADDE1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0x20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F6</w:t>
            </w:r>
            <w:r w:rsidRPr="003A2975">
              <w:rPr>
                <w:rFonts w:hint="eastAsia"/>
                <w:color w:val="FF0000"/>
                <w:sz w:val="22"/>
              </w:rPr>
              <w:t>烟道阻力大</w:t>
            </w:r>
            <w:r w:rsidRPr="003A2975">
              <w:rPr>
                <w:rFonts w:hint="eastAsia"/>
                <w:color w:val="FF0000"/>
                <w:sz w:val="22"/>
              </w:rPr>
              <w:tab/>
            </w:r>
          </w:p>
          <w:p w14:paraId="453F06B6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  <w:r w:rsidRPr="003A2975">
              <w:rPr>
                <w:rFonts w:hint="eastAsia"/>
                <w:color w:val="FF0000"/>
                <w:sz w:val="22"/>
              </w:rPr>
              <w:t>0x40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F7</w:t>
            </w:r>
            <w:r w:rsidRPr="003A2975">
              <w:rPr>
                <w:rFonts w:hint="eastAsia"/>
                <w:color w:val="FF0000"/>
                <w:sz w:val="22"/>
              </w:rPr>
              <w:t>油烟传感器故障</w:t>
            </w:r>
          </w:p>
          <w:p w14:paraId="23E96508" w14:textId="1DF14544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0x80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  <w:sz w:val="22"/>
              </w:rPr>
              <w:t>F8</w:t>
            </w:r>
            <w:r w:rsidRPr="003A2975">
              <w:rPr>
                <w:rFonts w:hint="eastAsia"/>
                <w:color w:val="FF0000"/>
                <w:sz w:val="22"/>
              </w:rPr>
              <w:t>止逆阀堵塞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AB63" w14:textId="414E4C7E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2827F8B5" w14:textId="77777777" w:rsidTr="009A78E1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62E2D" w14:textId="2D90A964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67632" w14:textId="4BFB10AD" w:rsidR="00F46C4F" w:rsidRPr="003A2975" w:rsidRDefault="00F46C4F" w:rsidP="00F46C4F">
            <w:pPr>
              <w:jc w:val="center"/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故障</w:t>
            </w:r>
            <w:r w:rsidRPr="003A2975">
              <w:rPr>
                <w:rFonts w:hint="eastAsia"/>
                <w:color w:val="FF0000"/>
              </w:rPr>
              <w:t>L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BBA7EB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0x01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F9</w:t>
            </w:r>
            <w:r w:rsidRPr="003A2975">
              <w:rPr>
                <w:rFonts w:hint="eastAsia"/>
                <w:color w:val="FF0000"/>
              </w:rPr>
              <w:t>内风机启动异常</w:t>
            </w:r>
          </w:p>
          <w:p w14:paraId="2F25D1DE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0x02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F10IPM</w:t>
            </w:r>
            <w:r w:rsidRPr="003A2975">
              <w:rPr>
                <w:rFonts w:hint="eastAsia"/>
                <w:color w:val="FF0000"/>
              </w:rPr>
              <w:t>过热保护</w:t>
            </w:r>
          </w:p>
          <w:p w14:paraId="58F0EFEA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0x04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F11</w:t>
            </w:r>
            <w:proofErr w:type="gramStart"/>
            <w:r w:rsidRPr="003A2975">
              <w:rPr>
                <w:rFonts w:hint="eastAsia"/>
                <w:color w:val="FF0000"/>
              </w:rPr>
              <w:t>室内机堵转</w:t>
            </w:r>
            <w:proofErr w:type="gramEnd"/>
            <w:r w:rsidRPr="003A2975">
              <w:rPr>
                <w:rFonts w:hint="eastAsia"/>
                <w:color w:val="FF0000"/>
              </w:rPr>
              <w:t>保护</w:t>
            </w:r>
          </w:p>
          <w:p w14:paraId="2E30BBAD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0x08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F12</w:t>
            </w:r>
            <w:proofErr w:type="gramStart"/>
            <w:r w:rsidRPr="003A2975">
              <w:rPr>
                <w:rFonts w:hint="eastAsia"/>
                <w:color w:val="FF0000"/>
              </w:rPr>
              <w:t>室内机过流</w:t>
            </w:r>
            <w:proofErr w:type="gramEnd"/>
            <w:r w:rsidRPr="003A2975">
              <w:rPr>
                <w:rFonts w:hint="eastAsia"/>
                <w:color w:val="FF0000"/>
              </w:rPr>
              <w:t>保护</w:t>
            </w:r>
          </w:p>
          <w:p w14:paraId="1E9CA342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0x10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F13</w:t>
            </w:r>
            <w:r w:rsidRPr="003A2975">
              <w:rPr>
                <w:rFonts w:hint="eastAsia"/>
                <w:color w:val="FF0000"/>
              </w:rPr>
              <w:t>室内</w:t>
            </w:r>
            <w:proofErr w:type="gramStart"/>
            <w:r w:rsidRPr="003A2975">
              <w:rPr>
                <w:rFonts w:hint="eastAsia"/>
                <w:color w:val="FF0000"/>
              </w:rPr>
              <w:t>机运放</w:t>
            </w:r>
            <w:proofErr w:type="gramEnd"/>
            <w:r w:rsidRPr="003A2975">
              <w:rPr>
                <w:rFonts w:hint="eastAsia"/>
                <w:color w:val="FF0000"/>
              </w:rPr>
              <w:t>偏置电压采样异常</w:t>
            </w:r>
          </w:p>
          <w:p w14:paraId="38B15420" w14:textId="7A2FD26C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hint="eastAsia"/>
                <w:color w:val="FF0000"/>
                <w:sz w:val="22"/>
              </w:rPr>
              <w:t>0x20</w:t>
            </w:r>
            <w:r w:rsidRPr="003A2975">
              <w:rPr>
                <w:rFonts w:hint="eastAsia"/>
                <w:color w:val="FF0000"/>
                <w:sz w:val="22"/>
              </w:rPr>
              <w:t>：</w:t>
            </w:r>
            <w:r w:rsidRPr="003A2975">
              <w:rPr>
                <w:rFonts w:hint="eastAsia"/>
                <w:color w:val="FF0000"/>
              </w:rPr>
              <w:t>F14</w:t>
            </w:r>
            <w:r w:rsidRPr="003A2975">
              <w:rPr>
                <w:rFonts w:hint="eastAsia"/>
                <w:color w:val="FF0000"/>
              </w:rPr>
              <w:t>室内机缺相保护</w:t>
            </w:r>
            <w:r w:rsidRPr="003A2975">
              <w:rPr>
                <w:rFonts w:hint="eastAsia"/>
                <w:color w:val="FF0000"/>
              </w:rPr>
              <w:tab/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220D" w14:textId="73D94268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5CDAE3D0" w14:textId="77777777" w:rsidTr="00E31FF4">
        <w:trPr>
          <w:trHeight w:val="381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3779" w14:textId="29073B6C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6E75D" w14:textId="11C01107" w:rsidR="00F46C4F" w:rsidRPr="003A2975" w:rsidRDefault="00F46C4F" w:rsidP="00F46C4F">
            <w:pPr>
              <w:jc w:val="center"/>
              <w:rPr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特殊功能</w:t>
            </w:r>
          </w:p>
        </w:tc>
        <w:tc>
          <w:tcPr>
            <w:tcW w:w="38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B33EAF" w14:textId="221545B5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固定为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0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78A614" w14:textId="2275568B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公共烟道拥堵状态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881352" w14:textId="50CB03B3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 w:hint="eastAsia"/>
                <w:color w:val="FF0000"/>
              </w:rPr>
              <w:t>固定为</w:t>
            </w:r>
            <w:r w:rsidRPr="003A2975">
              <w:rPr>
                <w:rFonts w:ascii="Times New Roman" w:eastAsiaTheme="minorEastAsia" w:hAnsi="Times New Roman" w:hint="eastAsia"/>
                <w:color w:val="FF0000"/>
              </w:rPr>
              <w:t>0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5A2A9F" w14:textId="4C390E66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净化装置保养提醒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E69C6C" w14:textId="43EA4B53" w:rsidR="00F46C4F" w:rsidRPr="003A2975" w:rsidRDefault="00F46C4F" w:rsidP="00F46C4F">
            <w:pPr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风机保养提醒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BB993" w14:textId="70D5784E" w:rsidR="00F46C4F" w:rsidRPr="00D824E6" w:rsidRDefault="00F46C4F" w:rsidP="00F46C4F">
            <w:pPr>
              <w:jc w:val="center"/>
              <w:rPr>
                <w:color w:val="FF0000"/>
              </w:rPr>
            </w:pPr>
          </w:p>
        </w:tc>
      </w:tr>
      <w:tr w:rsidR="00F46C4F" w:rsidRPr="00B14B10" w14:paraId="5D9F24C7" w14:textId="77777777" w:rsidTr="009A78E1">
        <w:trPr>
          <w:trHeight w:val="234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D7D42" w14:textId="73D84035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B20BF" w14:textId="77777777" w:rsidR="00F46C4F" w:rsidRPr="003A2975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3A2975">
              <w:rPr>
                <w:rFonts w:hint="eastAsia"/>
                <w:color w:val="FF0000"/>
                <w:highlight w:val="yellow"/>
              </w:rPr>
              <w:t>MCU</w:t>
            </w:r>
            <w:r w:rsidRPr="003A2975">
              <w:rPr>
                <w:rFonts w:hint="eastAsia"/>
                <w:color w:val="FF0000"/>
                <w:highlight w:val="yellow"/>
              </w:rPr>
              <w:t>配置</w:t>
            </w:r>
            <w:r w:rsidRPr="003A2975">
              <w:rPr>
                <w:rFonts w:hint="eastAsia"/>
                <w:color w:val="FF0000"/>
                <w:highlight w:val="yellow"/>
              </w:rPr>
              <w:t>WIFI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341C13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0x00</w:t>
            </w:r>
            <w:r w:rsidRPr="003A2975">
              <w:rPr>
                <w:rFonts w:hint="eastAsia"/>
                <w:color w:val="FF0000"/>
              </w:rPr>
              <w:t>，默认，未进行配置</w:t>
            </w:r>
          </w:p>
          <w:p w14:paraId="2A25D2D4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0x01</w:t>
            </w:r>
            <w:r w:rsidRPr="003A2975">
              <w:rPr>
                <w:rFonts w:hint="eastAsia"/>
                <w:color w:val="FF0000"/>
              </w:rPr>
              <w:t>：让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>模块恢复出厂值</w:t>
            </w:r>
          </w:p>
          <w:p w14:paraId="0815E543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0x02</w:t>
            </w:r>
            <w:r w:rsidRPr="003A2975">
              <w:rPr>
                <w:rFonts w:hint="eastAsia"/>
                <w:color w:val="FF0000"/>
              </w:rPr>
              <w:t>：重启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>模块</w:t>
            </w:r>
          </w:p>
          <w:p w14:paraId="4B08F170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0x08</w:t>
            </w:r>
            <w:r w:rsidRPr="003A2975">
              <w:rPr>
                <w:rFonts w:hint="eastAsia"/>
                <w:color w:val="FF0000"/>
              </w:rPr>
              <w:t>：配置</w:t>
            </w:r>
            <w:r w:rsidRPr="003A2975">
              <w:rPr>
                <w:rFonts w:hint="eastAsia"/>
                <w:color w:val="FF0000"/>
              </w:rPr>
              <w:t>WIFI</w:t>
            </w:r>
            <w:proofErr w:type="gramStart"/>
            <w:r w:rsidRPr="003A2975">
              <w:rPr>
                <w:rFonts w:hint="eastAsia"/>
                <w:color w:val="FF0000"/>
              </w:rPr>
              <w:t>进入厂测模式</w:t>
            </w:r>
            <w:proofErr w:type="gramEnd"/>
          </w:p>
          <w:p w14:paraId="31233513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0x0A</w:t>
            </w:r>
            <w:r w:rsidRPr="003A2975">
              <w:rPr>
                <w:rFonts w:hint="eastAsia"/>
                <w:color w:val="FF0000"/>
              </w:rPr>
              <w:t>：配置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>进入</w:t>
            </w:r>
            <w:r w:rsidRPr="003A2975">
              <w:rPr>
                <w:rFonts w:hint="eastAsia"/>
                <w:color w:val="FF0000"/>
              </w:rPr>
              <w:t>easylink</w:t>
            </w:r>
            <w:r w:rsidRPr="003A2975">
              <w:rPr>
                <w:rFonts w:hint="eastAsia"/>
                <w:color w:val="FF0000"/>
              </w:rPr>
              <w:t>模式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7D625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52F6DD42" w14:textId="77777777" w:rsidTr="009A78E1">
        <w:trPr>
          <w:trHeight w:val="64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2D03E" w14:textId="0AF9F4F2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38</w:t>
            </w:r>
            <w:r w:rsidRPr="003A2975">
              <w:rPr>
                <w:rFonts w:ascii="Times New Roman" w:eastAsiaTheme="minorEastAsia" w:hAnsi="Times New Roman"/>
                <w:color w:val="FF0000"/>
              </w:rPr>
              <w:t>~</w:t>
            </w:r>
            <w:r>
              <w:rPr>
                <w:rFonts w:ascii="Times New Roman" w:eastAsiaTheme="minorEastAsia" w:hAnsi="Times New Roman"/>
                <w:color w:val="FF0000"/>
              </w:rPr>
              <w:t>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BAE38" w14:textId="77777777" w:rsidR="00F46C4F" w:rsidRPr="003A2975" w:rsidRDefault="00F46C4F" w:rsidP="00F46C4F">
            <w:pPr>
              <w:jc w:val="left"/>
              <w:rPr>
                <w:rFonts w:ascii="Times New Roman" w:eastAsiaTheme="minorEastAsia" w:hAnsiTheme="minorEastAsia"/>
                <w:bCs/>
                <w:color w:val="FF0000"/>
              </w:rPr>
            </w:pPr>
            <w:proofErr w:type="spellStart"/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WiFi</w:t>
            </w:r>
            <w:proofErr w:type="spellEnd"/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向</w:t>
            </w:r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MCU</w:t>
            </w:r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通知</w:t>
            </w:r>
            <w:proofErr w:type="spellStart"/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WiFi</w:t>
            </w:r>
            <w:proofErr w:type="spellEnd"/>
            <w:r w:rsidRPr="003A2975">
              <w:rPr>
                <w:rFonts w:ascii="Times New Roman" w:eastAsiaTheme="minorEastAsia" w:hAnsiTheme="minorEastAsia" w:hint="eastAsia"/>
                <w:bCs/>
                <w:color w:val="FF0000"/>
                <w:highlight w:val="yellow"/>
              </w:rPr>
              <w:t>模组的工作状态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277010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Byte0</w:t>
            </w:r>
            <w:r w:rsidRPr="003A2975">
              <w:rPr>
                <w:rFonts w:hint="eastAsia"/>
                <w:color w:val="FF0000"/>
              </w:rPr>
              <w:t>：</w:t>
            </w:r>
            <w:proofErr w:type="spellStart"/>
            <w:r w:rsidRPr="003A2975">
              <w:rPr>
                <w:rFonts w:hint="eastAsia"/>
                <w:color w:val="FF0000"/>
              </w:rPr>
              <w:t>Wifi</w:t>
            </w:r>
            <w:proofErr w:type="spellEnd"/>
            <w:r w:rsidRPr="003A2975">
              <w:rPr>
                <w:rFonts w:hint="eastAsia"/>
                <w:color w:val="FF0000"/>
              </w:rPr>
              <w:t>模式</w:t>
            </w:r>
            <w:r w:rsidRPr="003A2975">
              <w:rPr>
                <w:rFonts w:hint="eastAsia"/>
                <w:color w:val="FF0000"/>
              </w:rPr>
              <w:t>bit0</w:t>
            </w:r>
            <w:r w:rsidRPr="003A2975">
              <w:rPr>
                <w:rFonts w:hint="eastAsia"/>
                <w:color w:val="FF0000"/>
              </w:rPr>
              <w:t>——</w:t>
            </w:r>
            <w:r w:rsidRPr="003A2975">
              <w:rPr>
                <w:rFonts w:hint="eastAsia"/>
                <w:color w:val="FF0000"/>
              </w:rPr>
              <w:t>station</w:t>
            </w:r>
            <w:r w:rsidRPr="003A2975">
              <w:rPr>
                <w:rFonts w:hint="eastAsia"/>
                <w:color w:val="FF0000"/>
              </w:rPr>
              <w:t>模式，</w:t>
            </w:r>
            <w:r w:rsidRPr="003A2975">
              <w:rPr>
                <w:rFonts w:hint="eastAsia"/>
                <w:color w:val="FF0000"/>
              </w:rPr>
              <w:t>bit1</w:t>
            </w:r>
            <w:r w:rsidRPr="003A2975">
              <w:rPr>
                <w:rFonts w:hint="eastAsia"/>
                <w:color w:val="FF0000"/>
              </w:rPr>
              <w:t>——</w:t>
            </w:r>
            <w:r w:rsidRPr="003A2975">
              <w:rPr>
                <w:rFonts w:hint="eastAsia"/>
                <w:color w:val="FF0000"/>
              </w:rPr>
              <w:t>ap</w:t>
            </w:r>
            <w:r w:rsidRPr="003A2975">
              <w:rPr>
                <w:rFonts w:hint="eastAsia"/>
                <w:color w:val="FF0000"/>
              </w:rPr>
              <w:t>模式，</w:t>
            </w:r>
            <w:r w:rsidRPr="003A2975">
              <w:rPr>
                <w:rFonts w:hint="eastAsia"/>
                <w:color w:val="FF0000"/>
              </w:rPr>
              <w:t>bit2</w:t>
            </w:r>
            <w:r w:rsidRPr="003A2975">
              <w:rPr>
                <w:rFonts w:hint="eastAsia"/>
                <w:color w:val="FF0000"/>
              </w:rPr>
              <w:t>——</w:t>
            </w:r>
            <w:r w:rsidRPr="003A2975">
              <w:rPr>
                <w:rFonts w:hint="eastAsia"/>
                <w:color w:val="FF0000"/>
              </w:rPr>
              <w:t>easylink</w:t>
            </w:r>
            <w:r w:rsidRPr="003A2975">
              <w:rPr>
                <w:rFonts w:hint="eastAsia"/>
                <w:color w:val="FF0000"/>
              </w:rPr>
              <w:t>模式</w:t>
            </w:r>
          </w:p>
          <w:p w14:paraId="6802E7DB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Byte1</w:t>
            </w:r>
            <w:r w:rsidRPr="003A2975">
              <w:rPr>
                <w:rFonts w:hint="eastAsia"/>
                <w:color w:val="FF0000"/>
              </w:rPr>
              <w:t>：</w:t>
            </w:r>
            <w:proofErr w:type="spellStart"/>
            <w:r w:rsidRPr="003A2975">
              <w:rPr>
                <w:rFonts w:hint="eastAsia"/>
                <w:color w:val="FF0000"/>
              </w:rPr>
              <w:t>Wifi</w:t>
            </w:r>
            <w:proofErr w:type="spellEnd"/>
            <w:r w:rsidRPr="003A2975">
              <w:rPr>
                <w:rFonts w:hint="eastAsia"/>
                <w:color w:val="FF0000"/>
              </w:rPr>
              <w:t>是否成功连接路由器（或</w:t>
            </w:r>
            <w:r w:rsidRPr="003A2975">
              <w:rPr>
                <w:rFonts w:hint="eastAsia"/>
                <w:color w:val="FF0000"/>
              </w:rPr>
              <w:t>IKCC</w:t>
            </w:r>
            <w:r w:rsidRPr="003A2975">
              <w:rPr>
                <w:rFonts w:hint="eastAsia"/>
                <w:color w:val="FF0000"/>
              </w:rPr>
              <w:t>）</w:t>
            </w:r>
            <w:r w:rsidRPr="003A2975">
              <w:rPr>
                <w:rFonts w:hint="eastAsia"/>
                <w:color w:val="FF0000"/>
              </w:rPr>
              <w:t xml:space="preserve">,0: </w:t>
            </w:r>
            <w:r w:rsidRPr="003A2975">
              <w:rPr>
                <w:rFonts w:hint="eastAsia"/>
                <w:color w:val="FF0000"/>
              </w:rPr>
              <w:t>未连接</w:t>
            </w:r>
            <w:r w:rsidRPr="003A2975">
              <w:rPr>
                <w:rFonts w:hint="eastAsia"/>
                <w:color w:val="FF0000"/>
              </w:rPr>
              <w:t xml:space="preserve">, 1: </w:t>
            </w:r>
            <w:r w:rsidRPr="003A2975">
              <w:rPr>
                <w:rFonts w:hint="eastAsia"/>
                <w:color w:val="FF0000"/>
              </w:rPr>
              <w:t>连接</w:t>
            </w:r>
            <w:r w:rsidRPr="003A2975">
              <w:rPr>
                <w:rFonts w:hint="eastAsia"/>
                <w:color w:val="FF0000"/>
              </w:rPr>
              <w:t>; 2</w:t>
            </w:r>
            <w:r w:rsidRPr="003A2975">
              <w:rPr>
                <w:rFonts w:hint="eastAsia"/>
                <w:color w:val="FF0000"/>
              </w:rPr>
              <w:t>：正在连接</w:t>
            </w:r>
          </w:p>
          <w:p w14:paraId="5285B8CA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Byte2</w:t>
            </w:r>
            <w:r w:rsidRPr="003A2975">
              <w:rPr>
                <w:rFonts w:hint="eastAsia"/>
                <w:color w:val="FF0000"/>
              </w:rPr>
              <w:t>：</w:t>
            </w:r>
            <w:proofErr w:type="spellStart"/>
            <w:r w:rsidRPr="003A2975">
              <w:rPr>
                <w:rFonts w:hint="eastAsia"/>
                <w:color w:val="FF0000"/>
              </w:rPr>
              <w:t>Wifi</w:t>
            </w:r>
            <w:proofErr w:type="spellEnd"/>
            <w:r w:rsidRPr="003A2975">
              <w:rPr>
                <w:rFonts w:hint="eastAsia"/>
                <w:color w:val="FF0000"/>
              </w:rPr>
              <w:t>是否与</w:t>
            </w:r>
            <w:r w:rsidRPr="003A2975">
              <w:rPr>
                <w:rFonts w:hint="eastAsia"/>
                <w:color w:val="FF0000"/>
              </w:rPr>
              <w:t>IKCC</w:t>
            </w:r>
            <w:r w:rsidRPr="003A2975">
              <w:rPr>
                <w:rFonts w:hint="eastAsia"/>
                <w:color w:val="FF0000"/>
              </w:rPr>
              <w:t>建立</w:t>
            </w:r>
            <w:r w:rsidRPr="003A2975">
              <w:rPr>
                <w:rFonts w:hint="eastAsia"/>
                <w:color w:val="FF0000"/>
              </w:rPr>
              <w:t>socket</w:t>
            </w:r>
            <w:r w:rsidRPr="003A2975">
              <w:rPr>
                <w:rFonts w:hint="eastAsia"/>
                <w:color w:val="FF0000"/>
              </w:rPr>
              <w:t>连接，</w:t>
            </w:r>
            <w:r w:rsidRPr="003A2975">
              <w:rPr>
                <w:rFonts w:hint="eastAsia"/>
                <w:color w:val="FF0000"/>
              </w:rPr>
              <w:t xml:space="preserve">0: </w:t>
            </w:r>
            <w:r w:rsidRPr="003A2975">
              <w:rPr>
                <w:rFonts w:hint="eastAsia"/>
                <w:color w:val="FF0000"/>
              </w:rPr>
              <w:t>未连接</w:t>
            </w:r>
            <w:r w:rsidRPr="003A2975">
              <w:rPr>
                <w:rFonts w:hint="eastAsia"/>
                <w:color w:val="FF0000"/>
              </w:rPr>
              <w:t xml:space="preserve">, 1: </w:t>
            </w:r>
            <w:r w:rsidRPr="003A2975">
              <w:rPr>
                <w:rFonts w:hint="eastAsia"/>
                <w:color w:val="FF0000"/>
              </w:rPr>
              <w:t>连接</w:t>
            </w:r>
            <w:r w:rsidRPr="003A2975">
              <w:rPr>
                <w:rFonts w:hint="eastAsia"/>
                <w:color w:val="FF0000"/>
              </w:rPr>
              <w:t>;</w:t>
            </w:r>
            <w:r w:rsidRPr="003A2975">
              <w:rPr>
                <w:rFonts w:hint="eastAsia"/>
                <w:color w:val="FF0000"/>
              </w:rPr>
              <w:t>（</w:t>
            </w:r>
            <w:r w:rsidRPr="003A2975">
              <w:rPr>
                <w:rFonts w:hint="eastAsia"/>
                <w:color w:val="FF0000"/>
              </w:rPr>
              <w:t>Internet</w:t>
            </w:r>
            <w:r w:rsidRPr="003A2975">
              <w:rPr>
                <w:rFonts w:hint="eastAsia"/>
                <w:color w:val="FF0000"/>
              </w:rPr>
              <w:t>是否</w:t>
            </w:r>
            <w:r w:rsidRPr="003A2975">
              <w:rPr>
                <w:rFonts w:hint="eastAsia"/>
                <w:color w:val="FF0000"/>
              </w:rPr>
              <w:t>OK</w:t>
            </w:r>
            <w:r w:rsidRPr="003A2975">
              <w:rPr>
                <w:rFonts w:hint="eastAsia"/>
                <w:color w:val="FF0000"/>
              </w:rPr>
              <w:t>）；</w:t>
            </w:r>
            <w:r w:rsidRPr="003A2975">
              <w:rPr>
                <w:rFonts w:hint="eastAsia"/>
                <w:color w:val="FF0000"/>
              </w:rPr>
              <w:t>2</w:t>
            </w:r>
            <w:r w:rsidRPr="003A2975">
              <w:rPr>
                <w:rFonts w:hint="eastAsia"/>
                <w:color w:val="FF0000"/>
              </w:rPr>
              <w:t>：正在连接</w:t>
            </w:r>
          </w:p>
          <w:p w14:paraId="6F0EFD5D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lastRenderedPageBreak/>
              <w:t>Byte3</w:t>
            </w:r>
            <w:r w:rsidRPr="003A2975">
              <w:rPr>
                <w:rFonts w:hint="eastAsia"/>
                <w:color w:val="FF0000"/>
              </w:rPr>
              <w:t>：表示</w:t>
            </w:r>
            <w:proofErr w:type="spellStart"/>
            <w:r w:rsidRPr="003A2975">
              <w:rPr>
                <w:rFonts w:hint="eastAsia"/>
                <w:color w:val="FF0000"/>
              </w:rPr>
              <w:t>WiFi</w:t>
            </w:r>
            <w:proofErr w:type="spellEnd"/>
            <w:r w:rsidRPr="003A2975">
              <w:rPr>
                <w:rFonts w:hint="eastAsia"/>
                <w:color w:val="FF0000"/>
              </w:rPr>
              <w:t>模</w:t>
            </w:r>
            <w:proofErr w:type="gramStart"/>
            <w:r w:rsidRPr="003A2975">
              <w:rPr>
                <w:rFonts w:hint="eastAsia"/>
                <w:color w:val="FF0000"/>
              </w:rPr>
              <w:t>组当前</w:t>
            </w:r>
            <w:proofErr w:type="gramEnd"/>
            <w:r w:rsidRPr="003A2975">
              <w:rPr>
                <w:rFonts w:hint="eastAsia"/>
                <w:color w:val="FF0000"/>
              </w:rPr>
              <w:t>连接</w:t>
            </w:r>
            <w:r w:rsidRPr="003A2975">
              <w:rPr>
                <w:rFonts w:hint="eastAsia"/>
                <w:color w:val="FF0000"/>
              </w:rPr>
              <w:t>AP</w:t>
            </w:r>
            <w:r w:rsidRPr="003A2975">
              <w:rPr>
                <w:rFonts w:hint="eastAsia"/>
                <w:color w:val="FF0000"/>
              </w:rPr>
              <w:t>的信号强度（</w:t>
            </w:r>
            <w:r w:rsidRPr="003A2975">
              <w:rPr>
                <w:rFonts w:hint="eastAsia"/>
                <w:color w:val="FF0000"/>
              </w:rPr>
              <w:t>RSSI</w:t>
            </w:r>
            <w:r w:rsidRPr="003A2975">
              <w:rPr>
                <w:rFonts w:hint="eastAsia"/>
                <w:color w:val="FF0000"/>
              </w:rPr>
              <w:t>）</w:t>
            </w:r>
          </w:p>
          <w:p w14:paraId="2D1ACCC7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Byte4</w:t>
            </w:r>
            <w:r w:rsidRPr="003A2975">
              <w:rPr>
                <w:rFonts w:hint="eastAsia"/>
                <w:color w:val="FF0000"/>
              </w:rPr>
              <w:t>：表示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>当前信道</w:t>
            </w:r>
            <w:r w:rsidRPr="003A2975">
              <w:rPr>
                <w:rFonts w:hint="eastAsia"/>
                <w:color w:val="FF0000"/>
              </w:rPr>
              <w:t>, 1 ~ 13</w:t>
            </w:r>
          </w:p>
          <w:p w14:paraId="782EA8A9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Byte5</w:t>
            </w:r>
            <w:r w:rsidRPr="003A2975">
              <w:rPr>
                <w:rFonts w:hint="eastAsia"/>
                <w:color w:val="FF0000"/>
              </w:rPr>
              <w:t>：表示</w:t>
            </w:r>
            <w:r w:rsidRPr="003A2975">
              <w:rPr>
                <w:rFonts w:hint="eastAsia"/>
                <w:color w:val="FF0000"/>
              </w:rPr>
              <w:t>WIFI</w:t>
            </w:r>
            <w:r w:rsidRPr="003A2975">
              <w:rPr>
                <w:rFonts w:hint="eastAsia"/>
                <w:color w:val="FF0000"/>
              </w:rPr>
              <w:t xml:space="preserve">当前模式　</w:t>
            </w:r>
            <w:r w:rsidRPr="003A2975">
              <w:rPr>
                <w:rFonts w:hint="eastAsia"/>
                <w:color w:val="FF0000"/>
              </w:rPr>
              <w:t xml:space="preserve">2.4G /5G  </w:t>
            </w:r>
            <w:proofErr w:type="spellStart"/>
            <w:r w:rsidRPr="003A2975">
              <w:rPr>
                <w:rFonts w:hint="eastAsia"/>
                <w:color w:val="FF0000"/>
              </w:rPr>
              <w:t>bgn</w:t>
            </w:r>
            <w:proofErr w:type="spellEnd"/>
            <w:r w:rsidRPr="003A2975">
              <w:rPr>
                <w:rFonts w:hint="eastAsia"/>
                <w:color w:val="FF0000"/>
              </w:rPr>
              <w:t xml:space="preserve"> /ac </w:t>
            </w:r>
          </w:p>
          <w:p w14:paraId="31094857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Byte6</w:t>
            </w:r>
            <w:r w:rsidRPr="003A2975">
              <w:rPr>
                <w:rFonts w:hint="eastAsia"/>
                <w:color w:val="FF0000"/>
              </w:rPr>
              <w:t>：错误状态码，</w:t>
            </w:r>
            <w:r w:rsidRPr="003A2975">
              <w:rPr>
                <w:rFonts w:hint="eastAsia"/>
                <w:color w:val="FF0000"/>
              </w:rPr>
              <w:t>0x01-ssid</w:t>
            </w:r>
            <w:r w:rsidRPr="003A2975">
              <w:rPr>
                <w:rFonts w:hint="eastAsia"/>
                <w:color w:val="FF0000"/>
              </w:rPr>
              <w:t>不存在，</w:t>
            </w:r>
            <w:r w:rsidRPr="003A2975">
              <w:rPr>
                <w:rFonts w:hint="eastAsia"/>
                <w:color w:val="FF0000"/>
              </w:rPr>
              <w:t>0x02-</w:t>
            </w:r>
            <w:r w:rsidRPr="003A2975">
              <w:rPr>
                <w:rFonts w:hint="eastAsia"/>
                <w:color w:val="FF0000"/>
              </w:rPr>
              <w:t>密码错误</w:t>
            </w:r>
          </w:p>
          <w:p w14:paraId="4C290FA4" w14:textId="77777777" w:rsidR="00F46C4F" w:rsidRPr="003A2975" w:rsidRDefault="00F46C4F" w:rsidP="00F46C4F">
            <w:pPr>
              <w:rPr>
                <w:color w:val="FF0000"/>
              </w:rPr>
            </w:pPr>
            <w:r w:rsidRPr="003A2975">
              <w:rPr>
                <w:rFonts w:hint="eastAsia"/>
                <w:color w:val="FF0000"/>
              </w:rPr>
              <w:t>Byte7</w:t>
            </w:r>
            <w:r w:rsidRPr="003A2975">
              <w:rPr>
                <w:rFonts w:hint="eastAsia"/>
                <w:color w:val="FF0000"/>
              </w:rPr>
              <w:t>：预留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9DED8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0C029828" w14:textId="77777777" w:rsidTr="009A78E1">
        <w:trPr>
          <w:trHeight w:val="394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6BCD" w14:textId="16F1A184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lastRenderedPageBreak/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F55F7" w14:textId="77777777" w:rsidR="00F46C4F" w:rsidRPr="003A2975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41AAF0" w14:textId="77777777" w:rsidR="00F46C4F" w:rsidRPr="003A2975" w:rsidRDefault="00F46C4F" w:rsidP="00F46C4F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79A98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5E18E387" w14:textId="77777777" w:rsidTr="009A78E1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EF53" w14:textId="6228BF5A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13737" w14:textId="77777777" w:rsidR="00F46C4F" w:rsidRPr="003A2975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020AE" w14:textId="77777777" w:rsidR="00F46C4F" w:rsidRPr="003A2975" w:rsidRDefault="00F46C4F" w:rsidP="00F46C4F">
            <w:pPr>
              <w:rPr>
                <w:color w:val="FF0000"/>
              </w:rPr>
            </w:pP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29C0A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2ED48BC6" w14:textId="77777777" w:rsidTr="009A78E1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9F36" w14:textId="4A19C2D5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1CD69" w14:textId="77777777" w:rsidR="00F46C4F" w:rsidRPr="003A2975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3A2975">
              <w:rPr>
                <w:rFonts w:ascii="SimSun-0" w:hAnsi="SimSun-0" w:hint="eastAsia"/>
                <w:i/>
                <w:color w:val="FF0000"/>
                <w:sz w:val="20"/>
                <w:szCs w:val="20"/>
              </w:rPr>
              <w:t>预留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F31D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85B55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317F960C" w14:textId="77777777" w:rsidTr="005A5DFE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0A4C" w14:textId="515D8380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49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EC9B8" w14:textId="250C3280" w:rsidR="00F46C4F" w:rsidRPr="00F46C4F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CRC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16-L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D75F5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2F0E0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  <w:tr w:rsidR="00F46C4F" w:rsidRPr="00B14B10" w14:paraId="4C2F48A9" w14:textId="77777777" w:rsidTr="005A5DFE">
        <w:trPr>
          <w:trHeight w:val="6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C1E95" w14:textId="5038B0B9" w:rsidR="00F46C4F" w:rsidRPr="003A2975" w:rsidRDefault="00F46C4F" w:rsidP="00F46C4F">
            <w:pPr>
              <w:jc w:val="center"/>
              <w:rPr>
                <w:rFonts w:ascii="Times New Roman" w:eastAsiaTheme="minorEastAsia" w:hAnsi="Times New Roman"/>
                <w:color w:val="FF0000"/>
              </w:rPr>
            </w:pPr>
            <w:r w:rsidRPr="003A2975">
              <w:rPr>
                <w:rFonts w:ascii="Times New Roman" w:eastAsiaTheme="minorEastAsia" w:hAnsi="Times New Roman"/>
                <w:color w:val="FF0000"/>
              </w:rPr>
              <w:t>BYTE</w:t>
            </w:r>
            <w:r>
              <w:rPr>
                <w:rFonts w:ascii="Times New Roman" w:eastAsiaTheme="minorEastAsia" w:hAnsi="Times New Roman"/>
                <w:color w:val="FF0000"/>
              </w:rPr>
              <w:t>50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DF3E7" w14:textId="1BA0CE55" w:rsidR="00F46C4F" w:rsidRPr="00F46C4F" w:rsidRDefault="00F46C4F" w:rsidP="00F46C4F">
            <w:pPr>
              <w:jc w:val="left"/>
              <w:rPr>
                <w:rFonts w:ascii="SimSun-0" w:hAnsi="SimSun-0"/>
                <w:i/>
                <w:color w:val="FF0000"/>
                <w:sz w:val="20"/>
                <w:szCs w:val="20"/>
              </w:rPr>
            </w:pPr>
            <w:r w:rsidRPr="00F46C4F">
              <w:rPr>
                <w:rFonts w:ascii="Times New Roman" w:eastAsiaTheme="minorEastAsia" w:hAnsi="Times New Roman" w:hint="eastAsia"/>
                <w:color w:val="FF0000"/>
              </w:rPr>
              <w:t>CRC</w:t>
            </w:r>
            <w:r w:rsidRPr="00F46C4F">
              <w:rPr>
                <w:rFonts w:ascii="Times New Roman" w:eastAsiaTheme="minorEastAsia" w:hAnsi="Times New Roman"/>
                <w:color w:val="FF0000"/>
              </w:rPr>
              <w:t>16-H</w:t>
            </w:r>
          </w:p>
        </w:tc>
        <w:tc>
          <w:tcPr>
            <w:tcW w:w="768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9A1E" w14:textId="77777777" w:rsidR="00F46C4F" w:rsidRPr="003A2975" w:rsidRDefault="00F46C4F" w:rsidP="00F46C4F">
            <w:pPr>
              <w:rPr>
                <w:color w:val="FF0000"/>
                <w:sz w:val="22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F4964" w14:textId="77777777" w:rsidR="00F46C4F" w:rsidRPr="00D824E6" w:rsidRDefault="00F46C4F" w:rsidP="00F46C4F">
            <w:pPr>
              <w:rPr>
                <w:color w:val="FF0000"/>
              </w:rPr>
            </w:pPr>
          </w:p>
        </w:tc>
      </w:tr>
    </w:tbl>
    <w:p w14:paraId="4D03523C" w14:textId="77777777" w:rsidR="00BA2022" w:rsidRPr="00B14B10" w:rsidRDefault="00BA2022" w:rsidP="00BA2022">
      <w:pPr>
        <w:pStyle w:val="11"/>
        <w:spacing w:line="360" w:lineRule="auto"/>
        <w:ind w:left="420" w:firstLine="480"/>
        <w:jc w:val="left"/>
        <w:rPr>
          <w:rFonts w:eastAsiaTheme="minorEastAsia"/>
          <w:sz w:val="24"/>
        </w:rPr>
        <w:sectPr w:rsidR="00BA2022" w:rsidRPr="00B14B10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76B5A5" w14:textId="77777777" w:rsidR="00BA2022" w:rsidRDefault="00945EBF" w:rsidP="00BA2022">
      <w:pPr>
        <w:pStyle w:val="af1"/>
        <w:widowControl/>
        <w:numPr>
          <w:ilvl w:val="0"/>
          <w:numId w:val="8"/>
        </w:numPr>
        <w:spacing w:line="360" w:lineRule="auto"/>
        <w:ind w:firstLineChars="0"/>
        <w:jc w:val="left"/>
        <w:rPr>
          <w:ins w:id="70" w:author="董明昊" w:date="2020-04-07T11:23:00Z"/>
          <w:rFonts w:ascii="Times New Roman" w:eastAsiaTheme="minorEastAsia" w:hAnsiTheme="minorEastAsia" w:hint="eastAsia"/>
          <w:sz w:val="24"/>
          <w:szCs w:val="24"/>
        </w:rPr>
      </w:pPr>
      <w:proofErr w:type="spellStart"/>
      <w:r w:rsidRPr="00945EBF">
        <w:rPr>
          <w:rFonts w:ascii="Times New Roman" w:eastAsiaTheme="minorEastAsia" w:hAnsiTheme="minorEastAsia" w:hint="eastAsia"/>
          <w:color w:val="FF0000"/>
          <w:sz w:val="24"/>
          <w:szCs w:val="24"/>
        </w:rPr>
        <w:lastRenderedPageBreak/>
        <w:t>WiFi</w:t>
      </w:r>
      <w:proofErr w:type="spellEnd"/>
      <w:r w:rsidRPr="00945EBF">
        <w:rPr>
          <w:rFonts w:ascii="Times New Roman" w:eastAsiaTheme="minorEastAsia" w:hAnsiTheme="minorEastAsia" w:hint="eastAsia"/>
          <w:color w:val="FF0000"/>
          <w:sz w:val="24"/>
          <w:szCs w:val="24"/>
        </w:rPr>
        <w:t>模块</w:t>
      </w:r>
      <w:r w:rsidR="00BA2022">
        <w:rPr>
          <w:rFonts w:ascii="Times New Roman" w:eastAsiaTheme="minorEastAsia" w:hAnsiTheme="minorEastAsia" w:hint="eastAsia"/>
          <w:sz w:val="24"/>
          <w:szCs w:val="24"/>
        </w:rPr>
        <w:t>应答主机数据</w:t>
      </w:r>
      <w:r w:rsidR="00BA2022" w:rsidRPr="00011620">
        <w:rPr>
          <w:rFonts w:ascii="Times New Roman" w:eastAsiaTheme="minorEastAsia" w:hAnsiTheme="minorEastAsia" w:hint="eastAsia"/>
          <w:sz w:val="24"/>
          <w:szCs w:val="24"/>
        </w:rPr>
        <w:t>：</w:t>
      </w:r>
    </w:p>
    <w:tbl>
      <w:tblPr>
        <w:tblStyle w:val="ae"/>
        <w:tblpPr w:leftFromText="180" w:rightFromText="180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330"/>
        <w:gridCol w:w="1328"/>
        <w:gridCol w:w="1055"/>
        <w:gridCol w:w="1241"/>
        <w:gridCol w:w="2006"/>
        <w:gridCol w:w="1336"/>
      </w:tblGrid>
      <w:tr w:rsidR="001E64FE" w:rsidRPr="00B14B10" w14:paraId="0C87CD29" w14:textId="77777777" w:rsidTr="00254B51">
        <w:trPr>
          <w:ins w:id="71" w:author="董明昊" w:date="2020-04-07T11:23:00Z"/>
        </w:trPr>
        <w:tc>
          <w:tcPr>
            <w:tcW w:w="1330" w:type="dxa"/>
            <w:shd w:val="clear" w:color="auto" w:fill="C6D9F1" w:themeFill="text2" w:themeFillTint="33"/>
          </w:tcPr>
          <w:p w14:paraId="2BFADEC6" w14:textId="77777777" w:rsidR="001E64FE" w:rsidRPr="00B14B10" w:rsidRDefault="001E64FE" w:rsidP="00254B51">
            <w:pPr>
              <w:jc w:val="center"/>
              <w:rPr>
                <w:ins w:id="72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73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Header</w:t>
              </w:r>
            </w:ins>
          </w:p>
        </w:tc>
        <w:tc>
          <w:tcPr>
            <w:tcW w:w="1328" w:type="dxa"/>
            <w:shd w:val="clear" w:color="auto" w:fill="C6D9F1" w:themeFill="text2" w:themeFillTint="33"/>
          </w:tcPr>
          <w:p w14:paraId="524110B8" w14:textId="77777777" w:rsidR="001E64FE" w:rsidRPr="00B14B10" w:rsidRDefault="001E64FE" w:rsidP="00254B51">
            <w:pPr>
              <w:jc w:val="center"/>
              <w:rPr>
                <w:ins w:id="74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75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Length</w:t>
              </w:r>
            </w:ins>
          </w:p>
        </w:tc>
        <w:tc>
          <w:tcPr>
            <w:tcW w:w="1055" w:type="dxa"/>
            <w:shd w:val="clear" w:color="auto" w:fill="C6D9F1" w:themeFill="text2" w:themeFillTint="33"/>
          </w:tcPr>
          <w:p w14:paraId="252B44ED" w14:textId="77777777" w:rsidR="001E64FE" w:rsidRPr="00B14B10" w:rsidRDefault="001E64FE" w:rsidP="00254B51">
            <w:pPr>
              <w:jc w:val="center"/>
              <w:rPr>
                <w:ins w:id="76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ins w:id="77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Cmd</w:t>
              </w:r>
              <w:proofErr w:type="spellEnd"/>
            </w:ins>
          </w:p>
        </w:tc>
        <w:tc>
          <w:tcPr>
            <w:tcW w:w="1241" w:type="dxa"/>
            <w:shd w:val="clear" w:color="auto" w:fill="C6D9F1" w:themeFill="text2" w:themeFillTint="33"/>
          </w:tcPr>
          <w:p w14:paraId="08000906" w14:textId="77777777" w:rsidR="001E64FE" w:rsidRPr="00B14B10" w:rsidRDefault="001E64FE" w:rsidP="00254B51">
            <w:pPr>
              <w:jc w:val="center"/>
              <w:rPr>
                <w:ins w:id="78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ins w:id="79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Addr</w:t>
              </w:r>
              <w:proofErr w:type="spellEnd"/>
            </w:ins>
          </w:p>
        </w:tc>
        <w:tc>
          <w:tcPr>
            <w:tcW w:w="2006" w:type="dxa"/>
            <w:shd w:val="clear" w:color="auto" w:fill="C6D9F1" w:themeFill="text2" w:themeFillTint="33"/>
          </w:tcPr>
          <w:p w14:paraId="0466E541" w14:textId="77777777" w:rsidR="001E64FE" w:rsidRPr="00B14B10" w:rsidRDefault="001E64FE" w:rsidP="00254B51">
            <w:pPr>
              <w:jc w:val="center"/>
              <w:rPr>
                <w:ins w:id="80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81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Data</w:t>
              </w:r>
            </w:ins>
          </w:p>
        </w:tc>
        <w:tc>
          <w:tcPr>
            <w:tcW w:w="1336" w:type="dxa"/>
            <w:shd w:val="clear" w:color="auto" w:fill="C6D9F1" w:themeFill="text2" w:themeFillTint="33"/>
          </w:tcPr>
          <w:p w14:paraId="7A759952" w14:textId="77777777" w:rsidR="001E64FE" w:rsidRPr="00B14B10" w:rsidRDefault="001E64FE" w:rsidP="00254B51">
            <w:pPr>
              <w:jc w:val="center"/>
              <w:rPr>
                <w:ins w:id="82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83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CRC</w:t>
              </w:r>
            </w:ins>
          </w:p>
        </w:tc>
      </w:tr>
      <w:tr w:rsidR="001E64FE" w:rsidRPr="00B14B10" w14:paraId="2E67D6B3" w14:textId="77777777" w:rsidTr="00254B51">
        <w:trPr>
          <w:ins w:id="84" w:author="董明昊" w:date="2020-04-07T11:23:00Z"/>
        </w:trPr>
        <w:tc>
          <w:tcPr>
            <w:tcW w:w="1330" w:type="dxa"/>
          </w:tcPr>
          <w:p w14:paraId="50D666CD" w14:textId="77777777" w:rsidR="001E64FE" w:rsidRPr="00B14B10" w:rsidRDefault="001E64FE" w:rsidP="00254B51">
            <w:pPr>
              <w:jc w:val="center"/>
              <w:rPr>
                <w:ins w:id="85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86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0xF4 0xF5</w:t>
              </w:r>
            </w:ins>
          </w:p>
        </w:tc>
        <w:tc>
          <w:tcPr>
            <w:tcW w:w="1328" w:type="dxa"/>
          </w:tcPr>
          <w:p w14:paraId="4C329632" w14:textId="77777777" w:rsidR="001E64FE" w:rsidRPr="00B14B10" w:rsidRDefault="001E64FE" w:rsidP="00254B51">
            <w:pPr>
              <w:jc w:val="center"/>
              <w:rPr>
                <w:ins w:id="87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88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1055" w:type="dxa"/>
          </w:tcPr>
          <w:p w14:paraId="4BB8E031" w14:textId="77777777" w:rsidR="001E64FE" w:rsidRPr="00B14B10" w:rsidRDefault="001E64FE" w:rsidP="00254B51">
            <w:pPr>
              <w:jc w:val="center"/>
              <w:rPr>
                <w:ins w:id="89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90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1241" w:type="dxa"/>
          </w:tcPr>
          <w:p w14:paraId="0E7DA473" w14:textId="77777777" w:rsidR="001E64FE" w:rsidRPr="00B14B10" w:rsidRDefault="001E64FE" w:rsidP="00254B51">
            <w:pPr>
              <w:jc w:val="center"/>
              <w:rPr>
                <w:ins w:id="91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92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</w:t>
              </w:r>
            </w:ins>
          </w:p>
        </w:tc>
        <w:tc>
          <w:tcPr>
            <w:tcW w:w="2006" w:type="dxa"/>
          </w:tcPr>
          <w:p w14:paraId="051A91CB" w14:textId="77777777" w:rsidR="001E64FE" w:rsidRPr="00B14B10" w:rsidRDefault="001E64FE" w:rsidP="00254B51">
            <w:pPr>
              <w:jc w:val="center"/>
              <w:rPr>
                <w:ins w:id="93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94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0x04,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 xml:space="preserve"> </w:t>
              </w:r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0x01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 xml:space="preserve">, </w:t>
              </w:r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x</w:t>
              </w:r>
              <w:r>
                <w:rPr>
                  <w:rFonts w:ascii="Times New Roman" w:eastAsiaTheme="minorEastAsia" w:hAnsi="Times New Roman" w:hint="eastAsia"/>
                  <w:sz w:val="24"/>
                  <w:szCs w:val="24"/>
                </w:rPr>
                <w:t>x</w:t>
              </w:r>
              <w:r>
                <w:rPr>
                  <w:rFonts w:ascii="Times New Roman" w:eastAsiaTheme="minorEastAsia" w:hAnsi="Times New Roman"/>
                  <w:sz w:val="24"/>
                  <w:szCs w:val="24"/>
                </w:rPr>
                <w:t>…</w:t>
              </w:r>
            </w:ins>
          </w:p>
        </w:tc>
        <w:tc>
          <w:tcPr>
            <w:tcW w:w="1336" w:type="dxa"/>
          </w:tcPr>
          <w:p w14:paraId="6757CD32" w14:textId="77777777" w:rsidR="001E64FE" w:rsidRPr="00B14B10" w:rsidRDefault="001E64FE" w:rsidP="00254B51">
            <w:pPr>
              <w:jc w:val="center"/>
              <w:rPr>
                <w:ins w:id="95" w:author="董明昊" w:date="2020-04-07T11:23:00Z"/>
                <w:rFonts w:ascii="Times New Roman" w:eastAsiaTheme="minorEastAsia" w:hAnsi="Times New Roman"/>
                <w:sz w:val="24"/>
                <w:szCs w:val="24"/>
              </w:rPr>
            </w:pPr>
            <w:ins w:id="96" w:author="董明昊" w:date="2020-04-07T11:23:00Z">
              <w:r w:rsidRPr="00B14B10">
                <w:rPr>
                  <w:rFonts w:ascii="Times New Roman" w:eastAsiaTheme="minorEastAsia" w:hAnsi="Times New Roman"/>
                  <w:sz w:val="24"/>
                  <w:szCs w:val="24"/>
                </w:rPr>
                <w:t>0x####</w:t>
              </w:r>
            </w:ins>
          </w:p>
        </w:tc>
      </w:tr>
    </w:tbl>
    <w:p w14:paraId="63D2E07C" w14:textId="77777777" w:rsidR="001E64FE" w:rsidRPr="00011620" w:rsidRDefault="001E64FE" w:rsidP="00BA2022">
      <w:pPr>
        <w:pStyle w:val="af1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Theme="minorEastAsia" w:hAnsiTheme="minorEastAsia"/>
          <w:sz w:val="24"/>
          <w:szCs w:val="24"/>
        </w:rPr>
      </w:pPr>
      <w:bookmarkStart w:id="97" w:name="_GoBack"/>
      <w:bookmarkEnd w:id="97"/>
    </w:p>
    <w:tbl>
      <w:tblPr>
        <w:tblW w:w="11000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1050"/>
        <w:gridCol w:w="1387"/>
        <w:gridCol w:w="849"/>
        <w:gridCol w:w="30"/>
        <w:gridCol w:w="962"/>
        <w:gridCol w:w="38"/>
        <w:gridCol w:w="843"/>
        <w:gridCol w:w="960"/>
        <w:gridCol w:w="36"/>
        <w:gridCol w:w="924"/>
        <w:gridCol w:w="57"/>
        <w:gridCol w:w="903"/>
        <w:gridCol w:w="37"/>
        <w:gridCol w:w="923"/>
        <w:gridCol w:w="17"/>
        <w:gridCol w:w="944"/>
        <w:gridCol w:w="1040"/>
      </w:tblGrid>
      <w:tr w:rsidR="00BA2022" w:rsidRPr="00065028" w14:paraId="4357F4CC" w14:textId="77777777" w:rsidTr="00B50F91">
        <w:trPr>
          <w:trHeight w:val="312"/>
        </w:trPr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C23395B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字节号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5C3DA8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名称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3B661EC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数据定义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6D7795E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说明</w:t>
            </w:r>
          </w:p>
        </w:tc>
      </w:tr>
      <w:tr w:rsidR="00BA2022" w:rsidRPr="00065028" w14:paraId="5E240982" w14:textId="77777777" w:rsidTr="00B50F91">
        <w:trPr>
          <w:trHeight w:val="288"/>
        </w:trPr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571472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7B82731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C44B1A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B822F83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BIT6</w:t>
            </w:r>
          </w:p>
        </w:tc>
        <w:tc>
          <w:tcPr>
            <w:tcW w:w="8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C659339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FCDDB5B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65103E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B2D00B9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81B01E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BIT1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24E52DA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BIT0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1CD5AE0" w14:textId="77777777" w:rsidR="00BA2022" w:rsidRPr="00065028" w:rsidRDefault="00BA2022" w:rsidP="006074CC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50F91" w:rsidRPr="00065028" w14:paraId="7B8867F0" w14:textId="77777777" w:rsidTr="00B50F91">
        <w:trPr>
          <w:trHeight w:val="30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9AAB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4ECF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B50F91">
              <w:rPr>
                <w:rFonts w:hint="eastAsia"/>
                <w:color w:val="FF0000"/>
                <w:sz w:val="22"/>
              </w:rPr>
              <w:t>状态变化指示位</w:t>
            </w:r>
          </w:p>
        </w:tc>
        <w:tc>
          <w:tcPr>
            <w:tcW w:w="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A36059" w14:textId="77777777" w:rsidR="00B50F91" w:rsidRPr="007A38B7" w:rsidRDefault="00B50F91" w:rsidP="00B50F91">
            <w:pPr>
              <w:rPr>
                <w:color w:val="FF0000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B407A2" w14:textId="77777777" w:rsidR="00B50F91" w:rsidRPr="007A38B7" w:rsidRDefault="00B50F91" w:rsidP="00B50F91">
            <w:pPr>
              <w:rPr>
                <w:color w:val="FF0000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958865" w14:textId="77777777" w:rsidR="00B50F91" w:rsidRPr="007A38B7" w:rsidRDefault="00B50F91" w:rsidP="00B50F91">
            <w:pPr>
              <w:rPr>
                <w:color w:val="FF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9E93E3" w14:textId="77777777" w:rsidR="00B50F91" w:rsidRPr="00B50F91" w:rsidRDefault="00B50F91" w:rsidP="00B50F91">
            <w:pPr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开关机动作标志指示位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9C356C" w14:textId="77777777" w:rsidR="00B50F91" w:rsidRPr="00B50F91" w:rsidRDefault="00B50F91" w:rsidP="00B50F91">
            <w:pPr>
              <w:widowControl/>
              <w:jc w:val="left"/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照明动作标志指示位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BA2E6C" w14:textId="77777777" w:rsidR="00B50F91" w:rsidRPr="00B50F91" w:rsidRDefault="00B50F91" w:rsidP="00B50F91">
            <w:pPr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模式变化动作标志指示位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93DC4B" w14:textId="77777777" w:rsidR="00B50F91" w:rsidRPr="00B50F91" w:rsidRDefault="00B50F91" w:rsidP="00B50F91">
            <w:pPr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档位动作标志指示位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71B37" w14:textId="77777777" w:rsidR="00B50F91" w:rsidRPr="00B50F91" w:rsidRDefault="00B50F91" w:rsidP="00B50F91">
            <w:pPr>
              <w:rPr>
                <w:color w:val="FF0000"/>
              </w:rPr>
            </w:pPr>
            <w:r w:rsidRPr="00B50F91">
              <w:rPr>
                <w:rFonts w:hint="eastAsia"/>
                <w:color w:val="FF0000"/>
              </w:rPr>
              <w:t>风量标志指示位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BCB06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</w:p>
        </w:tc>
      </w:tr>
      <w:tr w:rsidR="00B50F91" w:rsidRPr="00065028" w14:paraId="153EFEE7" w14:textId="77777777" w:rsidTr="00B50F91">
        <w:trPr>
          <w:trHeight w:val="30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5C52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92A0" w14:textId="77777777" w:rsidR="00B50F91" w:rsidRPr="007A38B7" w:rsidRDefault="00B50F91" w:rsidP="00B50F91">
            <w:pPr>
              <w:rPr>
                <w:rFonts w:ascii="宋体" w:hAnsi="宋体" w:cs="宋体"/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关机</w:t>
            </w:r>
            <w:r w:rsidRPr="007A38B7">
              <w:rPr>
                <w:rFonts w:hint="eastAsia"/>
                <w:color w:val="FF0000"/>
                <w:sz w:val="22"/>
              </w:rPr>
              <w:t>/</w:t>
            </w:r>
            <w:r w:rsidRPr="007A38B7">
              <w:rPr>
                <w:rFonts w:hint="eastAsia"/>
                <w:color w:val="FF0000"/>
                <w:sz w:val="22"/>
              </w:rPr>
              <w:t>开机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67DFFC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</w:t>
            </w:r>
            <w:r w:rsidRPr="007A38B7">
              <w:rPr>
                <w:rFonts w:hint="eastAsia"/>
                <w:color w:val="FF0000"/>
              </w:rPr>
              <w:t>：油烟机关机</w:t>
            </w:r>
          </w:p>
          <w:p w14:paraId="2408BAEA" w14:textId="77777777" w:rsidR="00B50F91" w:rsidRPr="007A38B7" w:rsidRDefault="00B50F91" w:rsidP="00B50F91">
            <w:pPr>
              <w:rPr>
                <w:rFonts w:ascii="宋体" w:hAnsi="宋体" w:cs="宋体"/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</w:rPr>
              <w:t>1</w:t>
            </w:r>
            <w:r w:rsidRPr="007A38B7">
              <w:rPr>
                <w:rFonts w:hint="eastAsia"/>
                <w:color w:val="FF0000"/>
              </w:rPr>
              <w:t>：油烟机开机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759DA" w14:textId="77777777" w:rsidR="00B50F91" w:rsidRPr="007A38B7" w:rsidRDefault="00B50F91" w:rsidP="00B50F91">
            <w:pPr>
              <w:rPr>
                <w:rFonts w:ascii="宋体" w:hAnsi="宋体" w:cs="宋体"/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0/1</w:t>
            </w:r>
          </w:p>
        </w:tc>
      </w:tr>
      <w:tr w:rsidR="00B50F91" w:rsidRPr="00065028" w14:paraId="17123207" w14:textId="77777777" w:rsidTr="00B50F91">
        <w:trPr>
          <w:trHeight w:val="30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59D64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3C505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照明灯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1A136E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</w:t>
            </w:r>
            <w:r w:rsidRPr="007A38B7">
              <w:rPr>
                <w:rFonts w:hint="eastAsia"/>
                <w:color w:val="FF0000"/>
              </w:rPr>
              <w:t>：关</w:t>
            </w:r>
          </w:p>
          <w:p w14:paraId="206828CC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1</w:t>
            </w:r>
            <w:r w:rsidRPr="007A38B7">
              <w:rPr>
                <w:rFonts w:hint="eastAsia"/>
                <w:color w:val="FF0000"/>
              </w:rPr>
              <w:t>：开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1D8AC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  <w:sz w:val="22"/>
              </w:rPr>
              <w:t>0/1</w:t>
            </w:r>
          </w:p>
        </w:tc>
      </w:tr>
      <w:tr w:rsidR="00B50F91" w:rsidRPr="00065028" w14:paraId="5B44FD47" w14:textId="77777777" w:rsidTr="00B50F91">
        <w:trPr>
          <w:trHeight w:val="331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ED77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3CD8A" w14:textId="77777777" w:rsidR="00B50F91" w:rsidRPr="007A38B7" w:rsidRDefault="00B50F91" w:rsidP="00B50F91">
            <w:pPr>
              <w:rPr>
                <w:rFonts w:cs="Calibri"/>
                <w:color w:val="FF0000"/>
                <w:szCs w:val="21"/>
              </w:rPr>
            </w:pPr>
            <w:r w:rsidRPr="005435FC">
              <w:rPr>
                <w:rFonts w:hint="eastAsia"/>
                <w:color w:val="FF0000"/>
                <w:rPrChange w:id="98" w:author="jin zhao" w:date="2020-02-17T11:03:00Z">
                  <w:rPr>
                    <w:rFonts w:hint="eastAsia"/>
                    <w:color w:val="FF0000"/>
                    <w:sz w:val="20"/>
                    <w:szCs w:val="20"/>
                  </w:rPr>
                </w:rPrChange>
              </w:rPr>
              <w:t>工作模式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3102C5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0x00</w:t>
            </w:r>
            <w:r w:rsidRPr="007A38B7">
              <w:rPr>
                <w:rFonts w:hint="eastAsia"/>
                <w:color w:val="FF0000"/>
                <w:sz w:val="22"/>
              </w:rPr>
              <w:t>：待机模式</w:t>
            </w:r>
          </w:p>
          <w:p w14:paraId="1B441F07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0x01</w:t>
            </w:r>
            <w:r w:rsidRPr="007A38B7">
              <w:rPr>
                <w:rFonts w:hint="eastAsia"/>
                <w:color w:val="FF0000"/>
                <w:sz w:val="22"/>
              </w:rPr>
              <w:t>：手动</w:t>
            </w:r>
            <w:r w:rsidRPr="007A38B7">
              <w:rPr>
                <w:rFonts w:hint="eastAsia"/>
                <w:color w:val="FF0000"/>
                <w:sz w:val="22"/>
              </w:rPr>
              <w:t>/</w:t>
            </w:r>
            <w:r w:rsidRPr="007A38B7">
              <w:rPr>
                <w:rFonts w:hint="eastAsia"/>
                <w:color w:val="FF0000"/>
                <w:sz w:val="22"/>
              </w:rPr>
              <w:t>风量模式</w:t>
            </w:r>
          </w:p>
          <w:p w14:paraId="1F6712C2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0x02</w:t>
            </w:r>
            <w:r w:rsidRPr="007A38B7">
              <w:rPr>
                <w:rFonts w:hint="eastAsia"/>
                <w:color w:val="FF0000"/>
                <w:sz w:val="22"/>
              </w:rPr>
              <w:t>：自动</w:t>
            </w:r>
            <w:r w:rsidRPr="007A38B7">
              <w:rPr>
                <w:rFonts w:hint="eastAsia"/>
                <w:color w:val="FF0000"/>
                <w:sz w:val="22"/>
              </w:rPr>
              <w:t>/</w:t>
            </w:r>
            <w:r w:rsidRPr="007A38B7">
              <w:rPr>
                <w:rFonts w:hint="eastAsia"/>
                <w:color w:val="FF0000"/>
                <w:sz w:val="22"/>
              </w:rPr>
              <w:t>智能巡航模式</w:t>
            </w:r>
          </w:p>
          <w:p w14:paraId="50474D54" w14:textId="77777777" w:rsidR="00B50F91" w:rsidRPr="007A38B7" w:rsidRDefault="00B50F91" w:rsidP="00B50F91">
            <w:pPr>
              <w:rPr>
                <w:color w:val="FF0000"/>
                <w:sz w:val="22"/>
              </w:rPr>
            </w:pPr>
            <w:r w:rsidRPr="007A38B7">
              <w:rPr>
                <w:rFonts w:hint="eastAsia"/>
                <w:color w:val="FF0000"/>
                <w:sz w:val="22"/>
              </w:rPr>
              <w:t>0x03</w:t>
            </w:r>
            <w:r w:rsidRPr="007A38B7">
              <w:rPr>
                <w:rFonts w:hint="eastAsia"/>
                <w:color w:val="FF0000"/>
                <w:sz w:val="22"/>
              </w:rPr>
              <w:t>：空气管家模式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E79D6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0-3</w:t>
            </w:r>
          </w:p>
        </w:tc>
      </w:tr>
      <w:tr w:rsidR="00B50F91" w:rsidRPr="00065028" w14:paraId="7D0F8E5B" w14:textId="77777777" w:rsidTr="00B50F91">
        <w:trPr>
          <w:trHeight w:val="51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7446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BYTE4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A4EFC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烟机档位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5042B" w14:textId="77777777" w:rsidR="00695BB1" w:rsidRDefault="00695BB1" w:rsidP="00B50F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</w:t>
            </w:r>
            <w:r>
              <w:rPr>
                <w:rFonts w:hint="eastAsia"/>
                <w:color w:val="FF0000"/>
              </w:rPr>
              <w:t>：默认值</w:t>
            </w:r>
          </w:p>
          <w:p w14:paraId="19ADDD22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0x01</w:t>
            </w:r>
            <w:r w:rsidRPr="007A38B7">
              <w:rPr>
                <w:rFonts w:hint="eastAsia"/>
                <w:color w:val="FF0000"/>
              </w:rPr>
              <w:t>：弱档</w:t>
            </w:r>
          </w:p>
          <w:p w14:paraId="3E093067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0x02</w:t>
            </w:r>
            <w:r w:rsidRPr="007A38B7">
              <w:rPr>
                <w:rFonts w:hint="eastAsia"/>
                <w:color w:val="FF0000"/>
              </w:rPr>
              <w:t>：强档</w:t>
            </w:r>
          </w:p>
          <w:p w14:paraId="0192AB1A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0x03</w:t>
            </w:r>
            <w:r w:rsidRPr="007A38B7">
              <w:rPr>
                <w:rFonts w:hint="eastAsia"/>
                <w:color w:val="FF0000"/>
              </w:rPr>
              <w:t>：</w:t>
            </w:r>
            <w:proofErr w:type="gramStart"/>
            <w:r w:rsidRPr="007A38B7">
              <w:rPr>
                <w:rFonts w:hint="eastAsia"/>
                <w:color w:val="FF0000"/>
              </w:rPr>
              <w:t>瞬吸档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AA317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0-3</w:t>
            </w:r>
            <w:r w:rsidR="00695BB1">
              <w:rPr>
                <w:rFonts w:hint="eastAsia"/>
                <w:color w:val="FF0000"/>
              </w:rPr>
              <w:t>是否设置默认值</w:t>
            </w:r>
          </w:p>
        </w:tc>
      </w:tr>
      <w:tr w:rsidR="00B50F91" w:rsidRPr="00065028" w14:paraId="0A9FF263" w14:textId="77777777" w:rsidTr="00B50F91">
        <w:trPr>
          <w:trHeight w:val="57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3F1B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2C701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风量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F91CD3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50-255</w:t>
            </w:r>
            <w:r w:rsidRPr="007A38B7">
              <w:rPr>
                <w:rFonts w:hint="eastAsia"/>
                <w:color w:val="FF0000"/>
              </w:rPr>
              <w:t>，除</w:t>
            </w:r>
            <w:r w:rsidRPr="007A38B7">
              <w:rPr>
                <w:rFonts w:hint="eastAsia"/>
                <w:color w:val="FF0000"/>
              </w:rPr>
              <w:t>16</w:t>
            </w:r>
            <w:r w:rsidRPr="007A38B7">
              <w:rPr>
                <w:rFonts w:hint="eastAsia"/>
                <w:color w:val="FF0000"/>
              </w:rPr>
              <w:t>得到对应有效风量</w:t>
            </w:r>
            <w:r w:rsidRPr="007A38B7">
              <w:rPr>
                <w:rFonts w:hint="eastAsia"/>
                <w:color w:val="FF0000"/>
              </w:rPr>
              <w:t>5m^3/min - 25.5m^3/min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38B9D" w14:textId="77777777" w:rsidR="00B50F91" w:rsidRPr="007A38B7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？</w:t>
            </w:r>
          </w:p>
        </w:tc>
      </w:tr>
      <w:tr w:rsidR="00B50F91" w:rsidRPr="00065028" w14:paraId="44DF7B65" w14:textId="77777777" w:rsidTr="00B50F91">
        <w:trPr>
          <w:trHeight w:val="31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6641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9E7D" w14:textId="77777777" w:rsidR="00B50F91" w:rsidRPr="00065028" w:rsidRDefault="00B50F91">
            <w:pPr>
              <w:rPr>
                <w:rFonts w:ascii="Times New Roman" w:eastAsiaTheme="minorEastAsia" w:hAnsi="Times New Roman"/>
              </w:rPr>
              <w:pPrChange w:id="99" w:author="jin zhao" w:date="2020-02-17T11:03:00Z">
                <w:pPr>
                  <w:jc w:val="center"/>
                </w:pPr>
              </w:pPrChange>
            </w:pPr>
            <w:proofErr w:type="spellStart"/>
            <w:r w:rsidRPr="005435FC">
              <w:rPr>
                <w:color w:val="FF0000"/>
                <w:rPrChange w:id="100" w:author="jin zhao" w:date="2020-02-17T11:03:00Z">
                  <w:rPr>
                    <w:color w:val="FF0000"/>
                    <w:highlight w:val="yellow"/>
                  </w:rPr>
                </w:rPrChange>
              </w:rPr>
              <w:t>WiFi</w:t>
            </w:r>
            <w:proofErr w:type="spellEnd"/>
            <w:r w:rsidRPr="005435FC">
              <w:rPr>
                <w:rFonts w:hint="eastAsia"/>
                <w:color w:val="FF0000"/>
                <w:rPrChange w:id="101" w:author="jin zhao" w:date="2020-02-17T11:03:00Z">
                  <w:rPr>
                    <w:rFonts w:hint="eastAsia"/>
                    <w:color w:val="FF0000"/>
                    <w:highlight w:val="yellow"/>
                  </w:rPr>
                </w:rPrChange>
              </w:rPr>
              <w:t>应答</w:t>
            </w:r>
            <w:r w:rsidRPr="005435FC">
              <w:rPr>
                <w:color w:val="FF0000"/>
                <w:rPrChange w:id="102" w:author="jin zhao" w:date="2020-02-17T11:03:00Z">
                  <w:rPr>
                    <w:color w:val="FF0000"/>
                    <w:highlight w:val="yellow"/>
                  </w:rPr>
                </w:rPrChange>
              </w:rPr>
              <w:t>MCU</w:t>
            </w:r>
            <w:r w:rsidRPr="005435FC">
              <w:rPr>
                <w:rFonts w:hint="eastAsia"/>
                <w:color w:val="FF0000"/>
                <w:rPrChange w:id="103" w:author="jin zhao" w:date="2020-02-17T11:03:00Z">
                  <w:rPr>
                    <w:rFonts w:hint="eastAsia"/>
                    <w:color w:val="FF0000"/>
                    <w:highlight w:val="yellow"/>
                  </w:rPr>
                </w:rPrChange>
              </w:rPr>
              <w:t>配置</w:t>
            </w:r>
            <w:r w:rsidRPr="005435FC">
              <w:rPr>
                <w:color w:val="FF0000"/>
                <w:rPrChange w:id="104" w:author="jin zhao" w:date="2020-02-17T11:03:00Z">
                  <w:rPr>
                    <w:color w:val="FF0000"/>
                    <w:highlight w:val="yellow"/>
                  </w:rPr>
                </w:rPrChange>
              </w:rPr>
              <w:t>WIFI</w:t>
            </w:r>
            <w:r w:rsidRPr="005435FC">
              <w:rPr>
                <w:rFonts w:hint="eastAsia"/>
                <w:color w:val="FF0000"/>
                <w:rPrChange w:id="105" w:author="jin zhao" w:date="2020-02-17T11:03:00Z">
                  <w:rPr>
                    <w:rFonts w:hint="eastAsia"/>
                    <w:color w:val="FF0000"/>
                    <w:highlight w:val="yellow"/>
                  </w:rPr>
                </w:rPrChange>
              </w:rPr>
              <w:t>是否成功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01D0D8" w14:textId="77777777" w:rsidR="00B50F91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0x00</w:t>
            </w:r>
            <w:r w:rsidRPr="007A38B7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默认，未进行配置</w:t>
            </w:r>
          </w:p>
          <w:p w14:paraId="77B5A11E" w14:textId="77777777" w:rsidR="00B50F91" w:rsidRPr="007A38B7" w:rsidRDefault="00B50F91" w:rsidP="00B50F9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</w:t>
            </w:r>
            <w:r>
              <w:rPr>
                <w:rFonts w:hint="eastAsia"/>
                <w:color w:val="FF0000"/>
              </w:rPr>
              <w:t>，成功</w:t>
            </w:r>
          </w:p>
          <w:p w14:paraId="0DF2F404" w14:textId="77777777" w:rsidR="00B50F91" w:rsidRPr="007A38B7" w:rsidRDefault="00B50F91" w:rsidP="00B50F91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0x02</w:t>
            </w:r>
            <w:r w:rsidRPr="007A38B7">
              <w:rPr>
                <w:rFonts w:hint="eastAsia"/>
                <w:color w:val="FF0000"/>
              </w:rPr>
              <w:t>，失败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E816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50F91" w:rsidRPr="00065028" w14:paraId="100A7E2B" w14:textId="77777777" w:rsidTr="00B50F91">
        <w:trPr>
          <w:trHeight w:val="43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D9EA4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BYTE7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BE852" w14:textId="77777777" w:rsidR="00B50F91" w:rsidRPr="005435FC" w:rsidRDefault="00B50F91">
            <w:pPr>
              <w:rPr>
                <w:color w:val="FF0000"/>
                <w:rPrChange w:id="106" w:author="jin zhao" w:date="2020-02-17T11:03:00Z">
                  <w:rPr>
                    <w:rFonts w:ascii="Times New Roman" w:eastAsiaTheme="minorEastAsia" w:hAnsi="Times New Roman"/>
                    <w:color w:val="FF0000"/>
                  </w:rPr>
                </w:rPrChange>
              </w:rPr>
              <w:pPrChange w:id="107" w:author="jin zhao" w:date="2020-02-17T11:03:00Z">
                <w:pPr>
                  <w:jc w:val="center"/>
                </w:pPr>
              </w:pPrChange>
            </w:pPr>
            <w:proofErr w:type="spellStart"/>
            <w:r w:rsidRPr="005435FC">
              <w:rPr>
                <w:color w:val="FF0000"/>
                <w:rPrChange w:id="108" w:author="jin zhao" w:date="2020-02-17T11:03:00Z">
                  <w:rPr>
                    <w:rFonts w:ascii="Times New Roman" w:eastAsiaTheme="minorEastAsia" w:hAnsiTheme="minorEastAsia"/>
                    <w:color w:val="FF0000"/>
                    <w:highlight w:val="yellow"/>
                  </w:rPr>
                </w:rPrChange>
              </w:rPr>
              <w:t>WiFi</w:t>
            </w:r>
            <w:proofErr w:type="spellEnd"/>
            <w:r w:rsidRPr="005435FC">
              <w:rPr>
                <w:rFonts w:hint="eastAsia"/>
                <w:color w:val="FF0000"/>
                <w:rPrChange w:id="109" w:author="jin zhao" w:date="2020-02-17T11:03:00Z">
                  <w:rPr>
                    <w:rFonts w:ascii="Times New Roman" w:eastAsiaTheme="minorEastAsia" w:hAnsiTheme="minorEastAsia" w:hint="eastAsia"/>
                    <w:color w:val="FF0000"/>
                    <w:highlight w:val="yellow"/>
                  </w:rPr>
                </w:rPrChange>
              </w:rPr>
              <w:t>模块向</w:t>
            </w:r>
            <w:r w:rsidRPr="005435FC">
              <w:rPr>
                <w:color w:val="FF0000"/>
                <w:rPrChange w:id="110" w:author="jin zhao" w:date="2020-02-17T11:03:00Z">
                  <w:rPr>
                    <w:rFonts w:ascii="Times New Roman" w:eastAsiaTheme="minorEastAsia" w:hAnsiTheme="minorEastAsia"/>
                    <w:color w:val="FF0000"/>
                    <w:highlight w:val="yellow"/>
                  </w:rPr>
                </w:rPrChange>
              </w:rPr>
              <w:t>MCU</w:t>
            </w:r>
            <w:proofErr w:type="gramStart"/>
            <w:r w:rsidRPr="005435FC">
              <w:rPr>
                <w:rFonts w:hint="eastAsia"/>
                <w:color w:val="FF0000"/>
                <w:rPrChange w:id="111" w:author="jin zhao" w:date="2020-02-17T11:03:00Z">
                  <w:rPr>
                    <w:rFonts w:ascii="Times New Roman" w:eastAsiaTheme="minorEastAsia" w:hAnsiTheme="minorEastAsia" w:hint="eastAsia"/>
                    <w:color w:val="FF0000"/>
                    <w:highlight w:val="yellow"/>
                  </w:rPr>
                </w:rPrChange>
              </w:rPr>
              <w:t>发送厂测</w:t>
            </w:r>
            <w:proofErr w:type="gramEnd"/>
            <w:r w:rsidRPr="005435FC">
              <w:rPr>
                <w:rFonts w:hint="eastAsia"/>
                <w:color w:val="FF0000"/>
                <w:rPrChange w:id="112" w:author="jin zhao" w:date="2020-02-17T11:03:00Z">
                  <w:rPr>
                    <w:rFonts w:ascii="Times New Roman" w:eastAsiaTheme="minorEastAsia" w:hAnsiTheme="minorEastAsia" w:hint="eastAsia"/>
                    <w:color w:val="FF0000"/>
                    <w:highlight w:val="yellow"/>
                  </w:rPr>
                </w:rPrChange>
              </w:rPr>
              <w:t>结果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C7D77" w14:textId="77777777" w:rsidR="00B50F91" w:rsidRDefault="00B50F91" w:rsidP="00B50F91">
            <w:pPr>
              <w:rPr>
                <w:color w:val="FF0000"/>
              </w:rPr>
            </w:pPr>
            <w:r w:rsidRPr="007A38B7">
              <w:rPr>
                <w:rFonts w:hint="eastAsia"/>
                <w:color w:val="FF0000"/>
              </w:rPr>
              <w:t>0x00</w:t>
            </w:r>
            <w:r w:rsidRPr="007A38B7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默认，无效</w:t>
            </w:r>
          </w:p>
          <w:p w14:paraId="0CC5F275" w14:textId="77777777" w:rsidR="00B50F91" w:rsidRPr="0003032E" w:rsidRDefault="00B50F91" w:rsidP="00B50F91">
            <w:pPr>
              <w:rPr>
                <w:color w:val="FF0000"/>
              </w:rPr>
            </w:pPr>
            <w:r w:rsidRPr="0003032E">
              <w:rPr>
                <w:rFonts w:hint="eastAsia"/>
                <w:color w:val="FF0000"/>
              </w:rPr>
              <w:t>0x01</w:t>
            </w:r>
            <w:r w:rsidRPr="0003032E">
              <w:rPr>
                <w:rFonts w:hint="eastAsia"/>
                <w:color w:val="FF0000"/>
              </w:rPr>
              <w:t>：成功</w:t>
            </w:r>
          </w:p>
          <w:p w14:paraId="20F33D22" w14:textId="77777777" w:rsidR="00B50F91" w:rsidRPr="009E088C" w:rsidRDefault="00B50F91" w:rsidP="00B50F91">
            <w:pPr>
              <w:rPr>
                <w:color w:val="FF0000"/>
              </w:rPr>
            </w:pPr>
            <w:r w:rsidRPr="0003032E">
              <w:rPr>
                <w:rFonts w:hint="eastAsia"/>
                <w:color w:val="FF0000"/>
              </w:rPr>
              <w:t>0x02</w:t>
            </w:r>
            <w:r w:rsidRPr="0003032E">
              <w:rPr>
                <w:rFonts w:hint="eastAsia"/>
                <w:color w:val="FF0000"/>
              </w:rPr>
              <w:t>：失败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7D17E5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50F91" w:rsidRPr="00065028" w14:paraId="6106793C" w14:textId="77777777" w:rsidTr="00B50F91">
        <w:trPr>
          <w:trHeight w:val="43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6E027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</w:t>
            </w:r>
            <w:r>
              <w:rPr>
                <w:rFonts w:ascii="Times New Roman" w:eastAsiaTheme="minorEastAsia" w:hAnsi="Times New Roman" w:hint="eastAsia"/>
              </w:rPr>
              <w:t>8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242A3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预留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33477" w14:textId="77777777" w:rsidR="00B50F91" w:rsidRPr="00065028" w:rsidRDefault="00B50F91" w:rsidP="00B50F91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E09D7C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  <w:tr w:rsidR="00B50F91" w:rsidRPr="00065028" w14:paraId="26E41A4B" w14:textId="77777777" w:rsidTr="00B50F91">
        <w:trPr>
          <w:trHeight w:val="43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5CECF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="Times New Roman"/>
              </w:rPr>
              <w:t>BYTE</w:t>
            </w:r>
            <w:r>
              <w:rPr>
                <w:rFonts w:ascii="Times New Roman" w:eastAsiaTheme="minorEastAsia" w:hAnsi="Times New Roman" w:hint="eastAsia"/>
              </w:rPr>
              <w:t>9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B722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  <w:r w:rsidRPr="00065028">
              <w:rPr>
                <w:rFonts w:ascii="Times New Roman" w:eastAsiaTheme="minorEastAsia" w:hAnsiTheme="minorEastAsia"/>
              </w:rPr>
              <w:t>预留</w:t>
            </w:r>
          </w:p>
        </w:tc>
        <w:tc>
          <w:tcPr>
            <w:tcW w:w="752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8EAE" w14:textId="77777777" w:rsidR="00B50F91" w:rsidRPr="00065028" w:rsidRDefault="00B50F91" w:rsidP="00B50F91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07A8D1" w14:textId="77777777" w:rsidR="00B50F91" w:rsidRPr="00065028" w:rsidRDefault="00B50F91" w:rsidP="00B50F91">
            <w:pPr>
              <w:jc w:val="center"/>
              <w:rPr>
                <w:rFonts w:ascii="Times New Roman" w:eastAsiaTheme="minorEastAsia" w:hAnsi="Times New Roman"/>
              </w:rPr>
            </w:pPr>
          </w:p>
        </w:tc>
      </w:tr>
    </w:tbl>
    <w:p w14:paraId="17D163D9" w14:textId="77777777" w:rsidR="00BA2022" w:rsidRDefault="00BA2022" w:rsidP="00BA2022">
      <w:pPr>
        <w:pStyle w:val="11"/>
        <w:spacing w:line="360" w:lineRule="auto"/>
        <w:ind w:left="420" w:firstLine="480"/>
        <w:jc w:val="left"/>
        <w:rPr>
          <w:rFonts w:eastAsiaTheme="minorEastAsia"/>
          <w:sz w:val="24"/>
        </w:rPr>
        <w:sectPr w:rsidR="00BA2022" w:rsidSect="006074C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F042F0" w14:textId="77777777" w:rsidR="00A43E0C" w:rsidRDefault="00AE260C">
      <w:pPr>
        <w:pStyle w:val="1"/>
        <w:rPr>
          <w:color w:val="000000" w:themeColor="text1"/>
        </w:rPr>
      </w:pPr>
      <w:bookmarkStart w:id="113" w:name="_Toc25898"/>
      <w:bookmarkStart w:id="114" w:name="_Toc80_WPSOffice_Level1"/>
      <w:bookmarkStart w:id="115" w:name="_Toc32334030"/>
      <w:r>
        <w:rPr>
          <w:rFonts w:hint="eastAsia"/>
          <w:color w:val="000000" w:themeColor="text1"/>
        </w:rPr>
        <w:lastRenderedPageBreak/>
        <w:t>附件</w:t>
      </w:r>
      <w:bookmarkEnd w:id="113"/>
      <w:bookmarkEnd w:id="114"/>
      <w:bookmarkEnd w:id="115"/>
    </w:p>
    <w:p w14:paraId="5A44D97D" w14:textId="77777777" w:rsidR="00A43E0C" w:rsidRDefault="00AE260C">
      <w:pPr>
        <w:rPr>
          <w:color w:val="000000" w:themeColor="text1"/>
        </w:rPr>
      </w:pPr>
      <w:bookmarkStart w:id="116" w:name="_MON_1534854509"/>
      <w:bookmarkEnd w:id="116"/>
      <w:r>
        <w:rPr>
          <w:rFonts w:hint="eastAsia"/>
          <w:color w:val="000000" w:themeColor="text1"/>
        </w:rPr>
        <w:tab/>
      </w:r>
      <w:bookmarkStart w:id="117" w:name="_MON_1603713804"/>
      <w:bookmarkEnd w:id="117"/>
      <w:r w:rsidR="002E4897">
        <w:rPr>
          <w:noProof/>
          <w:color w:val="000000" w:themeColor="text1"/>
        </w:rPr>
        <w:drawing>
          <wp:inline distT="0" distB="0" distL="0" distR="0" wp14:anchorId="7F7021DE" wp14:editId="0BD03EA2">
            <wp:extent cx="922020" cy="838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8" w:name="_MON_1604994029"/>
      <w:bookmarkEnd w:id="118"/>
    </w:p>
    <w:sectPr w:rsidR="00A43E0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D55D3" w14:textId="77777777" w:rsidR="00FE7974" w:rsidRDefault="00FE7974">
      <w:r>
        <w:separator/>
      </w:r>
    </w:p>
  </w:endnote>
  <w:endnote w:type="continuationSeparator" w:id="0">
    <w:p w14:paraId="2FB669ED" w14:textId="77777777" w:rsidR="00FE7974" w:rsidRDefault="00FE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-0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2B5E8" w14:textId="77777777" w:rsidR="00E31FF4" w:rsidRDefault="00E31FF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3FDE7C" wp14:editId="1F47046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9CDDB" w14:textId="77777777" w:rsidR="00E31FF4" w:rsidRDefault="00E31FF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E64FE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7C9CDDB" w14:textId="77777777" w:rsidR="00E31FF4" w:rsidRDefault="00E31FF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E64FE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9F4A7" w14:textId="77777777" w:rsidR="00E31FF4" w:rsidRDefault="00E31FF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80B698" wp14:editId="1EE98A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22203F" w14:textId="77777777" w:rsidR="00E31FF4" w:rsidRDefault="00E31FF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E64F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0022203F" w14:textId="77777777" w:rsidR="00E31FF4" w:rsidRDefault="00E31FF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E64F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-122151674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045B212F" w14:textId="77777777" w:rsidR="00E31FF4" w:rsidRDefault="00E31FF4" w:rsidP="006074CC">
        <w:pPr>
          <w:pStyle w:val="a5"/>
          <w:jc w:val="center"/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E64FE">
          <w:rPr>
            <w:b/>
            <w:noProof/>
          </w:rPr>
          <w:t>8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E64FE">
          <w:rPr>
            <w:b/>
            <w:noProof/>
          </w:rPr>
          <w:t>12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4706363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14DDE2C4" w14:textId="77777777" w:rsidR="00E31FF4" w:rsidRDefault="00E31FF4" w:rsidP="005913B1">
        <w:pPr>
          <w:pStyle w:val="a5"/>
          <w:jc w:val="center"/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  <w:noProof/>
          </w:rPr>
          <w:t>9</w:t>
        </w:r>
        <w:r>
          <w:rPr>
            <w:b/>
            <w:sz w:val="24"/>
            <w:szCs w:val="24"/>
          </w:rPr>
          <w:fldChar w:fldCharType="end"/>
        </w:r>
      </w:p>
    </w:sdtContent>
  </w:sdt>
  <w:p w14:paraId="1F5139CB" w14:textId="77777777" w:rsidR="00E31FF4" w:rsidRDefault="00E31FF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0B763" w14:textId="77777777" w:rsidR="00FE7974" w:rsidRDefault="00FE7974">
      <w:r>
        <w:separator/>
      </w:r>
    </w:p>
  </w:footnote>
  <w:footnote w:type="continuationSeparator" w:id="0">
    <w:p w14:paraId="1B920E72" w14:textId="77777777" w:rsidR="00FE7974" w:rsidRDefault="00FE79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A93AD" w14:textId="77777777" w:rsidR="00E31FF4" w:rsidRDefault="00E31FF4">
    <w:pPr>
      <w:pStyle w:val="a6"/>
    </w:pPr>
    <w:r>
      <w:rPr>
        <w:rFonts w:hint="eastAsia"/>
      </w:rPr>
      <w:t>宁波方</w:t>
    </w:r>
    <w:proofErr w:type="gramStart"/>
    <w:r>
      <w:rPr>
        <w:rFonts w:hint="eastAsia"/>
      </w:rPr>
      <w:t>太</w:t>
    </w:r>
    <w:proofErr w:type="gramEnd"/>
    <w:r>
      <w:rPr>
        <w:rFonts w:hint="eastAsia"/>
      </w:rPr>
      <w:t>厨具有限公司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67D38" w14:textId="77777777" w:rsidR="00E31FF4" w:rsidRDefault="00E31FF4">
    <w:pPr>
      <w:pStyle w:val="a6"/>
    </w:pPr>
    <w:r>
      <w:rPr>
        <w:rFonts w:hint="eastAsia"/>
      </w:rPr>
      <w:t>宁波方</w:t>
    </w:r>
    <w:proofErr w:type="gramStart"/>
    <w:r>
      <w:rPr>
        <w:rFonts w:hint="eastAsia"/>
      </w:rPr>
      <w:t>太</w:t>
    </w:r>
    <w:proofErr w:type="gramEnd"/>
    <w:r>
      <w:rPr>
        <w:rFonts w:hint="eastAsia"/>
      </w:rPr>
      <w:t>厨具有限公司</w:t>
    </w:r>
  </w:p>
  <w:p w14:paraId="40EE8BAF" w14:textId="77777777" w:rsidR="00E31FF4" w:rsidRDefault="00E31FF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31326" w14:textId="77777777" w:rsidR="00E31FF4" w:rsidRPr="001B3462" w:rsidRDefault="00FE7974" w:rsidP="006074CC">
    <w:pPr>
      <w:pStyle w:val="a6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</w:pPr>
    <w:r>
      <w:rPr>
        <w:rFonts w:eastAsia="黑体"/>
        <w:iCs/>
        <w:noProof/>
      </w:rPr>
      <w:pict w14:anchorId="00660F6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.4pt;margin-top:19.35pt;width:469.5pt;height:0;z-index:251663360" o:connectortype="straight" strokeweight="1.5pt"/>
      </w:pict>
    </w:r>
    <w:r w:rsidR="00E31FF4">
      <w:rPr>
        <w:rFonts w:eastAsia="黑体" w:hint="eastAsia"/>
        <w:iCs/>
        <w:noProof/>
      </w:rPr>
      <w:drawing>
        <wp:inline distT="0" distB="0" distL="0" distR="0" wp14:anchorId="666AB2D8" wp14:editId="265BF80A">
          <wp:extent cx="585470" cy="182880"/>
          <wp:effectExtent l="0" t="0" r="0" b="0"/>
          <wp:docPr id="1" name="图片 1" descr="低版本方太logo竖版无定位语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低版本方太logo竖版无定位语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31FF4">
      <w:tab/>
    </w:r>
    <w:r w:rsidR="00E31FF4">
      <w:rPr>
        <w:rFonts w:hint="eastAsia"/>
      </w:rPr>
      <w:t xml:space="preserve">      </w:t>
    </w:r>
    <w:r w:rsidR="00E31FF4" w:rsidRPr="001B3462">
      <w:rPr>
        <w:rFonts w:ascii="宋体" w:hAnsi="宋体" w:hint="eastAsia"/>
        <w:iCs/>
        <w:sz w:val="15"/>
      </w:rPr>
      <w:t>本资料为宁波方</w:t>
    </w:r>
    <w:proofErr w:type="gramStart"/>
    <w:r w:rsidR="00E31FF4" w:rsidRPr="001B3462">
      <w:rPr>
        <w:rFonts w:ascii="宋体" w:hAnsi="宋体" w:hint="eastAsia"/>
        <w:iCs/>
        <w:sz w:val="15"/>
      </w:rPr>
      <w:t>太</w:t>
    </w:r>
    <w:proofErr w:type="gramEnd"/>
    <w:r w:rsidR="00E31FF4" w:rsidRPr="001B3462">
      <w:rPr>
        <w:rFonts w:ascii="宋体" w:hAnsi="宋体" w:hint="eastAsia"/>
        <w:iCs/>
        <w:sz w:val="15"/>
      </w:rPr>
      <w:t>厨具有限公司技术资产，未经资料管理部门许可，禁止复印及使用</w:t>
    </w:r>
    <w:r w:rsidR="00E31FF4">
      <w:rPr>
        <w:rFonts w:eastAsia="黑体" w:hint="eastAsia"/>
        <w:iCs/>
      </w:rPr>
      <w:t xml:space="preserve">   </w:t>
    </w:r>
    <w:r w:rsidR="00E31FF4" w:rsidRPr="001E3E10">
      <w:rPr>
        <w:rFonts w:eastAsia="黑体" w:hint="eastAsia"/>
        <w:iCs/>
        <w:sz w:val="16"/>
      </w:rPr>
      <w:t xml:space="preserve"> </w:t>
    </w:r>
    <w:r w:rsidR="00E31FF4">
      <w:rPr>
        <w:rFonts w:eastAsia="黑体" w:hint="eastAsia"/>
        <w:iCs/>
        <w:sz w:val="16"/>
      </w:rPr>
      <w:t xml:space="preserve">  </w:t>
    </w:r>
    <w:r w:rsidR="00E31FF4" w:rsidRPr="001E3E10">
      <w:rPr>
        <w:rFonts w:hint="eastAsia"/>
        <w:color w:val="FF0000"/>
        <w:sz w:val="28"/>
        <w:bdr w:val="single" w:sz="4" w:space="0" w:color="auto"/>
      </w:rPr>
      <w:t>对外密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2E0DC" w14:textId="77777777" w:rsidR="00E31FF4" w:rsidRPr="001B3462" w:rsidRDefault="00E31FF4" w:rsidP="005913B1">
    <w:pPr>
      <w:pStyle w:val="a6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</w:pPr>
    <w:r>
      <w:rPr>
        <w:rFonts w:eastAsia="黑体"/>
        <w:i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76B41" wp14:editId="1BEA6B5E">
              <wp:simplePos x="0" y="0"/>
              <wp:positionH relativeFrom="column">
                <wp:posOffset>-5080</wp:posOffset>
              </wp:positionH>
              <wp:positionV relativeFrom="paragraph">
                <wp:posOffset>245745</wp:posOffset>
              </wp:positionV>
              <wp:extent cx="5962650" cy="0"/>
              <wp:effectExtent l="13970" t="17145" r="14605" b="11430"/>
              <wp:wrapNone/>
              <wp:docPr id="9" name="直接箭头连接符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51DC9506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9" o:spid="_x0000_s1026" type="#_x0000_t32" style="position:absolute;left:0;text-align:left;margin-left:-.4pt;margin-top:19.35pt;width:46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" strokeweight="1.5pt"/>
          </w:pict>
        </mc:Fallback>
      </mc:AlternateContent>
    </w:r>
    <w:r>
      <w:rPr>
        <w:rFonts w:eastAsia="黑体" w:hint="eastAsia"/>
        <w:iCs/>
        <w:noProof/>
      </w:rPr>
      <w:drawing>
        <wp:inline distT="0" distB="0" distL="0" distR="0" wp14:anchorId="0B25A4F5" wp14:editId="3E35FA22">
          <wp:extent cx="585470" cy="182880"/>
          <wp:effectExtent l="0" t="0" r="0" b="0"/>
          <wp:docPr id="6" name="图片 6" descr="低版本方太logo竖版无定位语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低版本方太logo竖版无定位语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     </w:t>
    </w:r>
    <w:r w:rsidRPr="001B3462">
      <w:rPr>
        <w:rFonts w:ascii="宋体" w:hAnsi="宋体" w:hint="eastAsia"/>
        <w:iCs/>
        <w:sz w:val="15"/>
      </w:rPr>
      <w:t>本资料为宁波方</w:t>
    </w:r>
    <w:proofErr w:type="gramStart"/>
    <w:r w:rsidRPr="001B3462">
      <w:rPr>
        <w:rFonts w:ascii="宋体" w:hAnsi="宋体" w:hint="eastAsia"/>
        <w:iCs/>
        <w:sz w:val="15"/>
      </w:rPr>
      <w:t>太</w:t>
    </w:r>
    <w:proofErr w:type="gramEnd"/>
    <w:r w:rsidRPr="001B3462">
      <w:rPr>
        <w:rFonts w:ascii="宋体" w:hAnsi="宋体" w:hint="eastAsia"/>
        <w:iCs/>
        <w:sz w:val="15"/>
      </w:rPr>
      <w:t>厨具有限公司技术资产，未经资料管理部门许可，禁止复印及使用</w:t>
    </w:r>
    <w:r>
      <w:rPr>
        <w:rFonts w:eastAsia="黑体" w:hint="eastAsia"/>
        <w:iCs/>
      </w:rPr>
      <w:t xml:space="preserve">   </w:t>
    </w:r>
    <w:r w:rsidRPr="001E3E10">
      <w:rPr>
        <w:rFonts w:eastAsia="黑体" w:hint="eastAsia"/>
        <w:iCs/>
        <w:sz w:val="16"/>
      </w:rPr>
      <w:t xml:space="preserve"> </w:t>
    </w:r>
    <w:r>
      <w:rPr>
        <w:rFonts w:eastAsia="黑体" w:hint="eastAsia"/>
        <w:iCs/>
        <w:sz w:val="16"/>
      </w:rPr>
      <w:t xml:space="preserve">  </w:t>
    </w:r>
    <w:r w:rsidRPr="001E3E10">
      <w:rPr>
        <w:rFonts w:hint="eastAsia"/>
        <w:color w:val="FF0000"/>
        <w:sz w:val="28"/>
        <w:bdr w:val="single" w:sz="4" w:space="0" w:color="auto"/>
      </w:rPr>
      <w:t>对外密</w:t>
    </w:r>
  </w:p>
  <w:p w14:paraId="04F936B6" w14:textId="77777777" w:rsidR="00E31FF4" w:rsidRDefault="00E31F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AEFEB"/>
    <w:multiLevelType w:val="singleLevel"/>
    <w:tmpl w:val="80CAEFE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2976199"/>
    <w:multiLevelType w:val="multilevel"/>
    <w:tmpl w:val="129761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70493"/>
    <w:multiLevelType w:val="hybridMultilevel"/>
    <w:tmpl w:val="48044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61650E"/>
    <w:multiLevelType w:val="hybridMultilevel"/>
    <w:tmpl w:val="29C61F6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B24561"/>
    <w:multiLevelType w:val="hybridMultilevel"/>
    <w:tmpl w:val="DBA01D7C"/>
    <w:lvl w:ilvl="0" w:tplc="DBEA26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CB1925"/>
    <w:multiLevelType w:val="multilevel"/>
    <w:tmpl w:val="67CB19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6">
    <w:nsid w:val="735BD3E1"/>
    <w:multiLevelType w:val="singleLevel"/>
    <w:tmpl w:val="735BD3E1"/>
    <w:lvl w:ilvl="0">
      <w:start w:val="2"/>
      <w:numFmt w:val="decimal"/>
      <w:suff w:val="nothing"/>
      <w:lvlText w:val="%1、"/>
      <w:lvlJc w:val="left"/>
    </w:lvl>
  </w:abstractNum>
  <w:abstractNum w:abstractNumId="7">
    <w:nsid w:val="7F2C0696"/>
    <w:multiLevelType w:val="hybridMultilevel"/>
    <w:tmpl w:val="EAC897DE"/>
    <w:lvl w:ilvl="0" w:tplc="9FB219E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n zhao">
    <w15:presenceInfo w15:providerId="Windows Live" w15:userId="495ba3aba74384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56"/>
    <w:rsid w:val="000005AF"/>
    <w:rsid w:val="000013C0"/>
    <w:rsid w:val="00001A07"/>
    <w:rsid w:val="00001B1B"/>
    <w:rsid w:val="000030BE"/>
    <w:rsid w:val="000033DB"/>
    <w:rsid w:val="00004E03"/>
    <w:rsid w:val="0000502A"/>
    <w:rsid w:val="0000683D"/>
    <w:rsid w:val="00007562"/>
    <w:rsid w:val="00010488"/>
    <w:rsid w:val="000106DA"/>
    <w:rsid w:val="00012065"/>
    <w:rsid w:val="000122A6"/>
    <w:rsid w:val="0001255C"/>
    <w:rsid w:val="000126A7"/>
    <w:rsid w:val="000128A5"/>
    <w:rsid w:val="0001313F"/>
    <w:rsid w:val="00015BBA"/>
    <w:rsid w:val="00016E43"/>
    <w:rsid w:val="00017598"/>
    <w:rsid w:val="000215C5"/>
    <w:rsid w:val="0002162D"/>
    <w:rsid w:val="000222D1"/>
    <w:rsid w:val="000226A2"/>
    <w:rsid w:val="000227A8"/>
    <w:rsid w:val="000229CF"/>
    <w:rsid w:val="00022AD6"/>
    <w:rsid w:val="000231DC"/>
    <w:rsid w:val="00023483"/>
    <w:rsid w:val="00023A60"/>
    <w:rsid w:val="00024865"/>
    <w:rsid w:val="0002543A"/>
    <w:rsid w:val="0002642F"/>
    <w:rsid w:val="00026763"/>
    <w:rsid w:val="00026BD7"/>
    <w:rsid w:val="00027620"/>
    <w:rsid w:val="0003032E"/>
    <w:rsid w:val="00030597"/>
    <w:rsid w:val="00030E2C"/>
    <w:rsid w:val="00031B72"/>
    <w:rsid w:val="00032132"/>
    <w:rsid w:val="000324BA"/>
    <w:rsid w:val="00032EAC"/>
    <w:rsid w:val="000343D6"/>
    <w:rsid w:val="0003552E"/>
    <w:rsid w:val="00035AB6"/>
    <w:rsid w:val="00035BC4"/>
    <w:rsid w:val="000362BB"/>
    <w:rsid w:val="00036F14"/>
    <w:rsid w:val="000372A8"/>
    <w:rsid w:val="00037DC0"/>
    <w:rsid w:val="00040FC8"/>
    <w:rsid w:val="00041B26"/>
    <w:rsid w:val="000427DF"/>
    <w:rsid w:val="000435A7"/>
    <w:rsid w:val="0004614F"/>
    <w:rsid w:val="000464EB"/>
    <w:rsid w:val="0004684E"/>
    <w:rsid w:val="00047279"/>
    <w:rsid w:val="00047841"/>
    <w:rsid w:val="00050748"/>
    <w:rsid w:val="000516D6"/>
    <w:rsid w:val="0005230B"/>
    <w:rsid w:val="0005269C"/>
    <w:rsid w:val="00052C6E"/>
    <w:rsid w:val="000536FF"/>
    <w:rsid w:val="00053AD8"/>
    <w:rsid w:val="0005447A"/>
    <w:rsid w:val="00054950"/>
    <w:rsid w:val="00054CF4"/>
    <w:rsid w:val="0005609F"/>
    <w:rsid w:val="00056387"/>
    <w:rsid w:val="00056904"/>
    <w:rsid w:val="00056A04"/>
    <w:rsid w:val="00056E4D"/>
    <w:rsid w:val="00056E98"/>
    <w:rsid w:val="000575FD"/>
    <w:rsid w:val="000627A2"/>
    <w:rsid w:val="00064C93"/>
    <w:rsid w:val="00064F18"/>
    <w:rsid w:val="00065256"/>
    <w:rsid w:val="00065429"/>
    <w:rsid w:val="00065507"/>
    <w:rsid w:val="00066271"/>
    <w:rsid w:val="00066B64"/>
    <w:rsid w:val="00066D95"/>
    <w:rsid w:val="00067421"/>
    <w:rsid w:val="0007160E"/>
    <w:rsid w:val="00072804"/>
    <w:rsid w:val="00073A19"/>
    <w:rsid w:val="00074C61"/>
    <w:rsid w:val="00074DFE"/>
    <w:rsid w:val="000758FE"/>
    <w:rsid w:val="00077C40"/>
    <w:rsid w:val="00077C6A"/>
    <w:rsid w:val="00082C58"/>
    <w:rsid w:val="000904F5"/>
    <w:rsid w:val="00090B76"/>
    <w:rsid w:val="00090E01"/>
    <w:rsid w:val="00091179"/>
    <w:rsid w:val="00091674"/>
    <w:rsid w:val="00091E67"/>
    <w:rsid w:val="00092452"/>
    <w:rsid w:val="0009278D"/>
    <w:rsid w:val="00092E83"/>
    <w:rsid w:val="00094163"/>
    <w:rsid w:val="00094221"/>
    <w:rsid w:val="00094565"/>
    <w:rsid w:val="00094CE0"/>
    <w:rsid w:val="00095237"/>
    <w:rsid w:val="00097C76"/>
    <w:rsid w:val="000A139D"/>
    <w:rsid w:val="000A156A"/>
    <w:rsid w:val="000A1858"/>
    <w:rsid w:val="000A24A0"/>
    <w:rsid w:val="000A2944"/>
    <w:rsid w:val="000A2AC7"/>
    <w:rsid w:val="000A4C38"/>
    <w:rsid w:val="000A5105"/>
    <w:rsid w:val="000A60F3"/>
    <w:rsid w:val="000A792D"/>
    <w:rsid w:val="000B00BA"/>
    <w:rsid w:val="000B02CC"/>
    <w:rsid w:val="000B0F1F"/>
    <w:rsid w:val="000B3F95"/>
    <w:rsid w:val="000B50F5"/>
    <w:rsid w:val="000B52AF"/>
    <w:rsid w:val="000B5955"/>
    <w:rsid w:val="000B5DE4"/>
    <w:rsid w:val="000B5FFD"/>
    <w:rsid w:val="000B7DAA"/>
    <w:rsid w:val="000C0B06"/>
    <w:rsid w:val="000C2843"/>
    <w:rsid w:val="000C3F6C"/>
    <w:rsid w:val="000C4FE0"/>
    <w:rsid w:val="000C6AC9"/>
    <w:rsid w:val="000C6BE4"/>
    <w:rsid w:val="000C6D14"/>
    <w:rsid w:val="000C76D2"/>
    <w:rsid w:val="000C7B7F"/>
    <w:rsid w:val="000C7EFE"/>
    <w:rsid w:val="000C7F56"/>
    <w:rsid w:val="000D05FF"/>
    <w:rsid w:val="000D1B90"/>
    <w:rsid w:val="000D2AF2"/>
    <w:rsid w:val="000D31C0"/>
    <w:rsid w:val="000D385C"/>
    <w:rsid w:val="000D3E49"/>
    <w:rsid w:val="000D46DD"/>
    <w:rsid w:val="000D5340"/>
    <w:rsid w:val="000D60AA"/>
    <w:rsid w:val="000D79D5"/>
    <w:rsid w:val="000E034C"/>
    <w:rsid w:val="000E0FE9"/>
    <w:rsid w:val="000E16EF"/>
    <w:rsid w:val="000E20B1"/>
    <w:rsid w:val="000E21B6"/>
    <w:rsid w:val="000E2816"/>
    <w:rsid w:val="000E29A2"/>
    <w:rsid w:val="000E2B63"/>
    <w:rsid w:val="000E329A"/>
    <w:rsid w:val="000E389C"/>
    <w:rsid w:val="000E3966"/>
    <w:rsid w:val="000E3C2B"/>
    <w:rsid w:val="000E648A"/>
    <w:rsid w:val="000E653E"/>
    <w:rsid w:val="000E6CA3"/>
    <w:rsid w:val="000F0C9D"/>
    <w:rsid w:val="000F1273"/>
    <w:rsid w:val="000F2B6C"/>
    <w:rsid w:val="000F2BF2"/>
    <w:rsid w:val="000F3AEA"/>
    <w:rsid w:val="000F3DDC"/>
    <w:rsid w:val="000F4471"/>
    <w:rsid w:val="000F52D0"/>
    <w:rsid w:val="000F56E8"/>
    <w:rsid w:val="000F5CA9"/>
    <w:rsid w:val="000F6C6E"/>
    <w:rsid w:val="000F6FBC"/>
    <w:rsid w:val="00100B15"/>
    <w:rsid w:val="0010293E"/>
    <w:rsid w:val="001055DF"/>
    <w:rsid w:val="001057AF"/>
    <w:rsid w:val="00105C14"/>
    <w:rsid w:val="00106127"/>
    <w:rsid w:val="00106197"/>
    <w:rsid w:val="001068D9"/>
    <w:rsid w:val="00106E3B"/>
    <w:rsid w:val="00106EBC"/>
    <w:rsid w:val="001115EA"/>
    <w:rsid w:val="0011207E"/>
    <w:rsid w:val="00112662"/>
    <w:rsid w:val="001128E2"/>
    <w:rsid w:val="001129BA"/>
    <w:rsid w:val="001149A4"/>
    <w:rsid w:val="001151EC"/>
    <w:rsid w:val="001153CA"/>
    <w:rsid w:val="0011680D"/>
    <w:rsid w:val="00116842"/>
    <w:rsid w:val="00117429"/>
    <w:rsid w:val="00117508"/>
    <w:rsid w:val="001213A8"/>
    <w:rsid w:val="00122FF2"/>
    <w:rsid w:val="00123CA6"/>
    <w:rsid w:val="0012450E"/>
    <w:rsid w:val="00124A2B"/>
    <w:rsid w:val="001260C0"/>
    <w:rsid w:val="00126B85"/>
    <w:rsid w:val="00127148"/>
    <w:rsid w:val="00127910"/>
    <w:rsid w:val="00130132"/>
    <w:rsid w:val="00130BC6"/>
    <w:rsid w:val="00130D0C"/>
    <w:rsid w:val="0013158B"/>
    <w:rsid w:val="001323EE"/>
    <w:rsid w:val="001332BA"/>
    <w:rsid w:val="001334F5"/>
    <w:rsid w:val="00134F3F"/>
    <w:rsid w:val="00135131"/>
    <w:rsid w:val="00135742"/>
    <w:rsid w:val="0014081B"/>
    <w:rsid w:val="00141132"/>
    <w:rsid w:val="00145178"/>
    <w:rsid w:val="0014666E"/>
    <w:rsid w:val="00146A57"/>
    <w:rsid w:val="00146FA2"/>
    <w:rsid w:val="00147374"/>
    <w:rsid w:val="001478C1"/>
    <w:rsid w:val="0015093B"/>
    <w:rsid w:val="00150ACC"/>
    <w:rsid w:val="00151AC6"/>
    <w:rsid w:val="00151AD5"/>
    <w:rsid w:val="00154021"/>
    <w:rsid w:val="00154939"/>
    <w:rsid w:val="00155E20"/>
    <w:rsid w:val="0015600B"/>
    <w:rsid w:val="001570E1"/>
    <w:rsid w:val="00157689"/>
    <w:rsid w:val="00157D74"/>
    <w:rsid w:val="001602D1"/>
    <w:rsid w:val="001607EC"/>
    <w:rsid w:val="0016300E"/>
    <w:rsid w:val="00163229"/>
    <w:rsid w:val="00164237"/>
    <w:rsid w:val="00164698"/>
    <w:rsid w:val="001665A9"/>
    <w:rsid w:val="00167C9A"/>
    <w:rsid w:val="00170CA8"/>
    <w:rsid w:val="00170ED7"/>
    <w:rsid w:val="001725DC"/>
    <w:rsid w:val="0017291D"/>
    <w:rsid w:val="00172FD9"/>
    <w:rsid w:val="001739EC"/>
    <w:rsid w:val="001740C3"/>
    <w:rsid w:val="0017441B"/>
    <w:rsid w:val="0017494F"/>
    <w:rsid w:val="00176127"/>
    <w:rsid w:val="00176CC9"/>
    <w:rsid w:val="00177F88"/>
    <w:rsid w:val="00177FF0"/>
    <w:rsid w:val="0018018E"/>
    <w:rsid w:val="00181915"/>
    <w:rsid w:val="0018243D"/>
    <w:rsid w:val="00182913"/>
    <w:rsid w:val="0018298D"/>
    <w:rsid w:val="0018393A"/>
    <w:rsid w:val="00183DC1"/>
    <w:rsid w:val="00184574"/>
    <w:rsid w:val="001848D4"/>
    <w:rsid w:val="00184933"/>
    <w:rsid w:val="001850EB"/>
    <w:rsid w:val="001852E3"/>
    <w:rsid w:val="0018594E"/>
    <w:rsid w:val="00185BCF"/>
    <w:rsid w:val="00186DE6"/>
    <w:rsid w:val="001874ED"/>
    <w:rsid w:val="00187716"/>
    <w:rsid w:val="001901F3"/>
    <w:rsid w:val="00190C45"/>
    <w:rsid w:val="00190E44"/>
    <w:rsid w:val="001911C5"/>
    <w:rsid w:val="001916F8"/>
    <w:rsid w:val="00192DC8"/>
    <w:rsid w:val="00193152"/>
    <w:rsid w:val="00194A84"/>
    <w:rsid w:val="00194CB7"/>
    <w:rsid w:val="0019528D"/>
    <w:rsid w:val="00195395"/>
    <w:rsid w:val="00197D51"/>
    <w:rsid w:val="001A09BB"/>
    <w:rsid w:val="001A2A9F"/>
    <w:rsid w:val="001A31EF"/>
    <w:rsid w:val="001A3A6C"/>
    <w:rsid w:val="001A3E0E"/>
    <w:rsid w:val="001A4DF0"/>
    <w:rsid w:val="001A51E8"/>
    <w:rsid w:val="001A54B1"/>
    <w:rsid w:val="001A6F12"/>
    <w:rsid w:val="001B0885"/>
    <w:rsid w:val="001B13B6"/>
    <w:rsid w:val="001B21E5"/>
    <w:rsid w:val="001B2C37"/>
    <w:rsid w:val="001B44DF"/>
    <w:rsid w:val="001B4EC7"/>
    <w:rsid w:val="001B66F5"/>
    <w:rsid w:val="001B699D"/>
    <w:rsid w:val="001B7661"/>
    <w:rsid w:val="001B7FDF"/>
    <w:rsid w:val="001C188A"/>
    <w:rsid w:val="001C280D"/>
    <w:rsid w:val="001C3751"/>
    <w:rsid w:val="001C5207"/>
    <w:rsid w:val="001D0E9A"/>
    <w:rsid w:val="001D2CD7"/>
    <w:rsid w:val="001D3818"/>
    <w:rsid w:val="001D42F0"/>
    <w:rsid w:val="001D613C"/>
    <w:rsid w:val="001D77A8"/>
    <w:rsid w:val="001D7A8C"/>
    <w:rsid w:val="001D7C8E"/>
    <w:rsid w:val="001E091E"/>
    <w:rsid w:val="001E1CC2"/>
    <w:rsid w:val="001E2189"/>
    <w:rsid w:val="001E3AFB"/>
    <w:rsid w:val="001E4382"/>
    <w:rsid w:val="001E64FE"/>
    <w:rsid w:val="001E688C"/>
    <w:rsid w:val="001E6E5E"/>
    <w:rsid w:val="001E78C0"/>
    <w:rsid w:val="001F151D"/>
    <w:rsid w:val="001F1E73"/>
    <w:rsid w:val="001F20F1"/>
    <w:rsid w:val="001F2942"/>
    <w:rsid w:val="001F3A84"/>
    <w:rsid w:val="001F486B"/>
    <w:rsid w:val="001F48FB"/>
    <w:rsid w:val="001F5591"/>
    <w:rsid w:val="001F55F6"/>
    <w:rsid w:val="001F5DE9"/>
    <w:rsid w:val="001F6270"/>
    <w:rsid w:val="001F66CF"/>
    <w:rsid w:val="001F66E6"/>
    <w:rsid w:val="001F72A3"/>
    <w:rsid w:val="001F770B"/>
    <w:rsid w:val="002004A9"/>
    <w:rsid w:val="002009BC"/>
    <w:rsid w:val="002009EF"/>
    <w:rsid w:val="00201D9B"/>
    <w:rsid w:val="002025F6"/>
    <w:rsid w:val="0020262F"/>
    <w:rsid w:val="00202856"/>
    <w:rsid w:val="00202BBD"/>
    <w:rsid w:val="00203713"/>
    <w:rsid w:val="002044A2"/>
    <w:rsid w:val="00204E3A"/>
    <w:rsid w:val="00205C2C"/>
    <w:rsid w:val="00205C49"/>
    <w:rsid w:val="002102BC"/>
    <w:rsid w:val="00210747"/>
    <w:rsid w:val="00210964"/>
    <w:rsid w:val="00211B0F"/>
    <w:rsid w:val="00212523"/>
    <w:rsid w:val="00212F40"/>
    <w:rsid w:val="00214FAB"/>
    <w:rsid w:val="00215C2C"/>
    <w:rsid w:val="00216441"/>
    <w:rsid w:val="00216EC4"/>
    <w:rsid w:val="00217A6B"/>
    <w:rsid w:val="00217B93"/>
    <w:rsid w:val="002201FB"/>
    <w:rsid w:val="00220319"/>
    <w:rsid w:val="00220FFF"/>
    <w:rsid w:val="0022130A"/>
    <w:rsid w:val="00221FBB"/>
    <w:rsid w:val="0022267E"/>
    <w:rsid w:val="002250E3"/>
    <w:rsid w:val="00225259"/>
    <w:rsid w:val="00226361"/>
    <w:rsid w:val="00226CC3"/>
    <w:rsid w:val="00227121"/>
    <w:rsid w:val="002277BC"/>
    <w:rsid w:val="002278BD"/>
    <w:rsid w:val="00227EA6"/>
    <w:rsid w:val="0023053A"/>
    <w:rsid w:val="002317AE"/>
    <w:rsid w:val="002329DF"/>
    <w:rsid w:val="00232C6D"/>
    <w:rsid w:val="0023326D"/>
    <w:rsid w:val="00235CA4"/>
    <w:rsid w:val="00235FFB"/>
    <w:rsid w:val="0023602A"/>
    <w:rsid w:val="00237FEA"/>
    <w:rsid w:val="00240058"/>
    <w:rsid w:val="00240196"/>
    <w:rsid w:val="002403C0"/>
    <w:rsid w:val="00241A6A"/>
    <w:rsid w:val="00242ACC"/>
    <w:rsid w:val="00242BB2"/>
    <w:rsid w:val="00242D5D"/>
    <w:rsid w:val="00242E04"/>
    <w:rsid w:val="00243BF2"/>
    <w:rsid w:val="00244258"/>
    <w:rsid w:val="00244F42"/>
    <w:rsid w:val="00250011"/>
    <w:rsid w:val="0025147C"/>
    <w:rsid w:val="00251DEE"/>
    <w:rsid w:val="0025364B"/>
    <w:rsid w:val="00254167"/>
    <w:rsid w:val="00254656"/>
    <w:rsid w:val="002551A7"/>
    <w:rsid w:val="0025600C"/>
    <w:rsid w:val="00261B7E"/>
    <w:rsid w:val="0026397E"/>
    <w:rsid w:val="002644BE"/>
    <w:rsid w:val="002649DB"/>
    <w:rsid w:val="00265AB0"/>
    <w:rsid w:val="00266F4F"/>
    <w:rsid w:val="00266F9B"/>
    <w:rsid w:val="00267A0E"/>
    <w:rsid w:val="00267C43"/>
    <w:rsid w:val="00270453"/>
    <w:rsid w:val="00271001"/>
    <w:rsid w:val="00271620"/>
    <w:rsid w:val="00271F07"/>
    <w:rsid w:val="002722D1"/>
    <w:rsid w:val="00272596"/>
    <w:rsid w:val="002731E4"/>
    <w:rsid w:val="00273AB9"/>
    <w:rsid w:val="00274747"/>
    <w:rsid w:val="002747AC"/>
    <w:rsid w:val="00275293"/>
    <w:rsid w:val="00275D27"/>
    <w:rsid w:val="00275DBF"/>
    <w:rsid w:val="00276DBF"/>
    <w:rsid w:val="002771F2"/>
    <w:rsid w:val="002776AC"/>
    <w:rsid w:val="002778AE"/>
    <w:rsid w:val="0028163D"/>
    <w:rsid w:val="00281BF5"/>
    <w:rsid w:val="002824E4"/>
    <w:rsid w:val="00282811"/>
    <w:rsid w:val="00283428"/>
    <w:rsid w:val="00283DC7"/>
    <w:rsid w:val="00284F65"/>
    <w:rsid w:val="00284F7D"/>
    <w:rsid w:val="0028742E"/>
    <w:rsid w:val="00291E77"/>
    <w:rsid w:val="0029240D"/>
    <w:rsid w:val="00293D3E"/>
    <w:rsid w:val="002943EC"/>
    <w:rsid w:val="00294C0F"/>
    <w:rsid w:val="00296A59"/>
    <w:rsid w:val="00296F3A"/>
    <w:rsid w:val="0029723E"/>
    <w:rsid w:val="0029763E"/>
    <w:rsid w:val="00297B51"/>
    <w:rsid w:val="002A0739"/>
    <w:rsid w:val="002A11FD"/>
    <w:rsid w:val="002A16F4"/>
    <w:rsid w:val="002A1BF0"/>
    <w:rsid w:val="002A3D1F"/>
    <w:rsid w:val="002A6F9E"/>
    <w:rsid w:val="002A710A"/>
    <w:rsid w:val="002B15DE"/>
    <w:rsid w:val="002B2EFF"/>
    <w:rsid w:val="002B418B"/>
    <w:rsid w:val="002B45C0"/>
    <w:rsid w:val="002B658B"/>
    <w:rsid w:val="002B771E"/>
    <w:rsid w:val="002B7ED7"/>
    <w:rsid w:val="002B7F4B"/>
    <w:rsid w:val="002C0D11"/>
    <w:rsid w:val="002C1535"/>
    <w:rsid w:val="002C235C"/>
    <w:rsid w:val="002C2A27"/>
    <w:rsid w:val="002C2E4D"/>
    <w:rsid w:val="002C307F"/>
    <w:rsid w:val="002C31D7"/>
    <w:rsid w:val="002C3C94"/>
    <w:rsid w:val="002C4326"/>
    <w:rsid w:val="002C521A"/>
    <w:rsid w:val="002C5AF9"/>
    <w:rsid w:val="002C76B5"/>
    <w:rsid w:val="002D1562"/>
    <w:rsid w:val="002D30F8"/>
    <w:rsid w:val="002D33E9"/>
    <w:rsid w:val="002D3C77"/>
    <w:rsid w:val="002D40D9"/>
    <w:rsid w:val="002D443C"/>
    <w:rsid w:val="002D4B7C"/>
    <w:rsid w:val="002D4ED3"/>
    <w:rsid w:val="002D5647"/>
    <w:rsid w:val="002D6CAC"/>
    <w:rsid w:val="002D7006"/>
    <w:rsid w:val="002D7F00"/>
    <w:rsid w:val="002E204A"/>
    <w:rsid w:val="002E2F0F"/>
    <w:rsid w:val="002E3754"/>
    <w:rsid w:val="002E3C03"/>
    <w:rsid w:val="002E3D8E"/>
    <w:rsid w:val="002E4897"/>
    <w:rsid w:val="002E59B7"/>
    <w:rsid w:val="002E65A0"/>
    <w:rsid w:val="002F026F"/>
    <w:rsid w:val="002F081C"/>
    <w:rsid w:val="002F0E6D"/>
    <w:rsid w:val="002F5301"/>
    <w:rsid w:val="002F57C8"/>
    <w:rsid w:val="002F6424"/>
    <w:rsid w:val="002F64B9"/>
    <w:rsid w:val="002F7A11"/>
    <w:rsid w:val="002F7AC7"/>
    <w:rsid w:val="003002FC"/>
    <w:rsid w:val="00300F98"/>
    <w:rsid w:val="0030127D"/>
    <w:rsid w:val="00301599"/>
    <w:rsid w:val="0030169B"/>
    <w:rsid w:val="0030182C"/>
    <w:rsid w:val="00301A7C"/>
    <w:rsid w:val="00301D76"/>
    <w:rsid w:val="00301DE5"/>
    <w:rsid w:val="003024AF"/>
    <w:rsid w:val="00302674"/>
    <w:rsid w:val="00302EE0"/>
    <w:rsid w:val="00304400"/>
    <w:rsid w:val="003048D6"/>
    <w:rsid w:val="00305559"/>
    <w:rsid w:val="00307B7B"/>
    <w:rsid w:val="00313EAB"/>
    <w:rsid w:val="00314242"/>
    <w:rsid w:val="003145F4"/>
    <w:rsid w:val="00314A6D"/>
    <w:rsid w:val="00317B54"/>
    <w:rsid w:val="00317FFE"/>
    <w:rsid w:val="003204C4"/>
    <w:rsid w:val="00320944"/>
    <w:rsid w:val="00321053"/>
    <w:rsid w:val="003210F1"/>
    <w:rsid w:val="00321D5A"/>
    <w:rsid w:val="0032217D"/>
    <w:rsid w:val="0032224A"/>
    <w:rsid w:val="003227D3"/>
    <w:rsid w:val="00322B0B"/>
    <w:rsid w:val="00323A76"/>
    <w:rsid w:val="00324B1A"/>
    <w:rsid w:val="003256A3"/>
    <w:rsid w:val="00325834"/>
    <w:rsid w:val="0032597E"/>
    <w:rsid w:val="00325AC5"/>
    <w:rsid w:val="00326C72"/>
    <w:rsid w:val="003276B6"/>
    <w:rsid w:val="003300F9"/>
    <w:rsid w:val="0033145F"/>
    <w:rsid w:val="003325C7"/>
    <w:rsid w:val="003335A5"/>
    <w:rsid w:val="00333963"/>
    <w:rsid w:val="00334C7E"/>
    <w:rsid w:val="003354E6"/>
    <w:rsid w:val="00336117"/>
    <w:rsid w:val="003366A2"/>
    <w:rsid w:val="003366AD"/>
    <w:rsid w:val="00340A58"/>
    <w:rsid w:val="003411BE"/>
    <w:rsid w:val="0034232C"/>
    <w:rsid w:val="00342830"/>
    <w:rsid w:val="003428EF"/>
    <w:rsid w:val="00343A08"/>
    <w:rsid w:val="00346AE3"/>
    <w:rsid w:val="00346FA2"/>
    <w:rsid w:val="003504A5"/>
    <w:rsid w:val="00351277"/>
    <w:rsid w:val="0035196E"/>
    <w:rsid w:val="00354B46"/>
    <w:rsid w:val="00355749"/>
    <w:rsid w:val="0035583D"/>
    <w:rsid w:val="003570D6"/>
    <w:rsid w:val="00357C27"/>
    <w:rsid w:val="00360221"/>
    <w:rsid w:val="0036066D"/>
    <w:rsid w:val="003606BE"/>
    <w:rsid w:val="0036242C"/>
    <w:rsid w:val="00362501"/>
    <w:rsid w:val="0036425B"/>
    <w:rsid w:val="00366516"/>
    <w:rsid w:val="003676FB"/>
    <w:rsid w:val="00367B6D"/>
    <w:rsid w:val="00367D48"/>
    <w:rsid w:val="00371CDE"/>
    <w:rsid w:val="00372AA1"/>
    <w:rsid w:val="00373A22"/>
    <w:rsid w:val="0037406D"/>
    <w:rsid w:val="003740E2"/>
    <w:rsid w:val="00374DC2"/>
    <w:rsid w:val="00375BC2"/>
    <w:rsid w:val="00376174"/>
    <w:rsid w:val="0037651F"/>
    <w:rsid w:val="0037754F"/>
    <w:rsid w:val="00377F63"/>
    <w:rsid w:val="00380BAA"/>
    <w:rsid w:val="00380EC6"/>
    <w:rsid w:val="00381072"/>
    <w:rsid w:val="00381968"/>
    <w:rsid w:val="003821AB"/>
    <w:rsid w:val="003844B7"/>
    <w:rsid w:val="00385235"/>
    <w:rsid w:val="0038596A"/>
    <w:rsid w:val="00385AAD"/>
    <w:rsid w:val="00386D5A"/>
    <w:rsid w:val="003870C5"/>
    <w:rsid w:val="00387FFC"/>
    <w:rsid w:val="0039017B"/>
    <w:rsid w:val="0039133B"/>
    <w:rsid w:val="00391C91"/>
    <w:rsid w:val="003920C0"/>
    <w:rsid w:val="00393417"/>
    <w:rsid w:val="003937BD"/>
    <w:rsid w:val="003954AA"/>
    <w:rsid w:val="00395F45"/>
    <w:rsid w:val="003970CB"/>
    <w:rsid w:val="00397F52"/>
    <w:rsid w:val="00397FE1"/>
    <w:rsid w:val="003A0974"/>
    <w:rsid w:val="003A2975"/>
    <w:rsid w:val="003A363D"/>
    <w:rsid w:val="003A3650"/>
    <w:rsid w:val="003A39A4"/>
    <w:rsid w:val="003A410A"/>
    <w:rsid w:val="003A43B5"/>
    <w:rsid w:val="003A529E"/>
    <w:rsid w:val="003A5E78"/>
    <w:rsid w:val="003A6B4E"/>
    <w:rsid w:val="003A701A"/>
    <w:rsid w:val="003A71DC"/>
    <w:rsid w:val="003B1598"/>
    <w:rsid w:val="003B22D1"/>
    <w:rsid w:val="003B2C49"/>
    <w:rsid w:val="003B38EF"/>
    <w:rsid w:val="003B3FA0"/>
    <w:rsid w:val="003B589D"/>
    <w:rsid w:val="003B7F1A"/>
    <w:rsid w:val="003C0BFA"/>
    <w:rsid w:val="003C331D"/>
    <w:rsid w:val="003C3C57"/>
    <w:rsid w:val="003C43B0"/>
    <w:rsid w:val="003C4553"/>
    <w:rsid w:val="003C4C1F"/>
    <w:rsid w:val="003C5BB3"/>
    <w:rsid w:val="003C7313"/>
    <w:rsid w:val="003C7B99"/>
    <w:rsid w:val="003D5F72"/>
    <w:rsid w:val="003D6288"/>
    <w:rsid w:val="003D6313"/>
    <w:rsid w:val="003D7CFD"/>
    <w:rsid w:val="003E0C00"/>
    <w:rsid w:val="003E0F88"/>
    <w:rsid w:val="003E13E5"/>
    <w:rsid w:val="003E1C16"/>
    <w:rsid w:val="003E39EA"/>
    <w:rsid w:val="003E4DF6"/>
    <w:rsid w:val="003E7B5A"/>
    <w:rsid w:val="003E7F9F"/>
    <w:rsid w:val="003F2185"/>
    <w:rsid w:val="003F260C"/>
    <w:rsid w:val="003F3033"/>
    <w:rsid w:val="003F46A6"/>
    <w:rsid w:val="003F47CA"/>
    <w:rsid w:val="003F65C9"/>
    <w:rsid w:val="003F7861"/>
    <w:rsid w:val="00400112"/>
    <w:rsid w:val="004008E4"/>
    <w:rsid w:val="004021C5"/>
    <w:rsid w:val="0040222D"/>
    <w:rsid w:val="00402D20"/>
    <w:rsid w:val="00402F5C"/>
    <w:rsid w:val="00402FA4"/>
    <w:rsid w:val="00404B58"/>
    <w:rsid w:val="0040510B"/>
    <w:rsid w:val="00405C04"/>
    <w:rsid w:val="00407182"/>
    <w:rsid w:val="00407DF8"/>
    <w:rsid w:val="004109FC"/>
    <w:rsid w:val="004114E4"/>
    <w:rsid w:val="004114F3"/>
    <w:rsid w:val="00411EAF"/>
    <w:rsid w:val="004136ED"/>
    <w:rsid w:val="00413D8B"/>
    <w:rsid w:val="00414388"/>
    <w:rsid w:val="00414483"/>
    <w:rsid w:val="00414F6A"/>
    <w:rsid w:val="0041614B"/>
    <w:rsid w:val="00416477"/>
    <w:rsid w:val="004179D3"/>
    <w:rsid w:val="00417FBF"/>
    <w:rsid w:val="00420214"/>
    <w:rsid w:val="0042136A"/>
    <w:rsid w:val="00422375"/>
    <w:rsid w:val="00422C98"/>
    <w:rsid w:val="00422F74"/>
    <w:rsid w:val="00425B57"/>
    <w:rsid w:val="00425E48"/>
    <w:rsid w:val="00426397"/>
    <w:rsid w:val="0042643F"/>
    <w:rsid w:val="004265D9"/>
    <w:rsid w:val="00426B17"/>
    <w:rsid w:val="00430DC2"/>
    <w:rsid w:val="004317D4"/>
    <w:rsid w:val="004326AA"/>
    <w:rsid w:val="004332B9"/>
    <w:rsid w:val="00433C2B"/>
    <w:rsid w:val="00434EF1"/>
    <w:rsid w:val="004358AE"/>
    <w:rsid w:val="00436655"/>
    <w:rsid w:val="0044141B"/>
    <w:rsid w:val="00441C73"/>
    <w:rsid w:val="00441DA1"/>
    <w:rsid w:val="004421EF"/>
    <w:rsid w:val="00442E9A"/>
    <w:rsid w:val="00442F0B"/>
    <w:rsid w:val="00443A27"/>
    <w:rsid w:val="00444894"/>
    <w:rsid w:val="00446858"/>
    <w:rsid w:val="00451204"/>
    <w:rsid w:val="004517F1"/>
    <w:rsid w:val="00451E82"/>
    <w:rsid w:val="00452509"/>
    <w:rsid w:val="004530A3"/>
    <w:rsid w:val="00453148"/>
    <w:rsid w:val="004547A3"/>
    <w:rsid w:val="004552BB"/>
    <w:rsid w:val="00464016"/>
    <w:rsid w:val="004656B4"/>
    <w:rsid w:val="00465E75"/>
    <w:rsid w:val="00466101"/>
    <w:rsid w:val="0046653A"/>
    <w:rsid w:val="00466F71"/>
    <w:rsid w:val="004673FA"/>
    <w:rsid w:val="00470838"/>
    <w:rsid w:val="00470EF6"/>
    <w:rsid w:val="004712AE"/>
    <w:rsid w:val="00472316"/>
    <w:rsid w:val="00472CC7"/>
    <w:rsid w:val="00473E5F"/>
    <w:rsid w:val="004747B2"/>
    <w:rsid w:val="0047519A"/>
    <w:rsid w:val="00477E3C"/>
    <w:rsid w:val="00477E45"/>
    <w:rsid w:val="00480F65"/>
    <w:rsid w:val="00483692"/>
    <w:rsid w:val="00484B78"/>
    <w:rsid w:val="004859C4"/>
    <w:rsid w:val="00485A5A"/>
    <w:rsid w:val="00485CAF"/>
    <w:rsid w:val="004870F0"/>
    <w:rsid w:val="00487569"/>
    <w:rsid w:val="004878AE"/>
    <w:rsid w:val="00491DDE"/>
    <w:rsid w:val="00491E62"/>
    <w:rsid w:val="0049214E"/>
    <w:rsid w:val="00494083"/>
    <w:rsid w:val="00494BA2"/>
    <w:rsid w:val="00495A61"/>
    <w:rsid w:val="00496B38"/>
    <w:rsid w:val="0049750D"/>
    <w:rsid w:val="00497AC0"/>
    <w:rsid w:val="004A0580"/>
    <w:rsid w:val="004A0ABF"/>
    <w:rsid w:val="004A0AE0"/>
    <w:rsid w:val="004A0C3A"/>
    <w:rsid w:val="004A0F5F"/>
    <w:rsid w:val="004A0FD6"/>
    <w:rsid w:val="004A1153"/>
    <w:rsid w:val="004A2326"/>
    <w:rsid w:val="004A4360"/>
    <w:rsid w:val="004A5DAB"/>
    <w:rsid w:val="004A66B9"/>
    <w:rsid w:val="004B10DD"/>
    <w:rsid w:val="004B1A3F"/>
    <w:rsid w:val="004B1AEE"/>
    <w:rsid w:val="004B1FD4"/>
    <w:rsid w:val="004B411A"/>
    <w:rsid w:val="004B5936"/>
    <w:rsid w:val="004B6386"/>
    <w:rsid w:val="004B65C6"/>
    <w:rsid w:val="004B73E4"/>
    <w:rsid w:val="004B7B48"/>
    <w:rsid w:val="004C0360"/>
    <w:rsid w:val="004C2E18"/>
    <w:rsid w:val="004C3A3F"/>
    <w:rsid w:val="004C4D00"/>
    <w:rsid w:val="004C4F09"/>
    <w:rsid w:val="004C5CA5"/>
    <w:rsid w:val="004C71F7"/>
    <w:rsid w:val="004D0143"/>
    <w:rsid w:val="004D0552"/>
    <w:rsid w:val="004D11F1"/>
    <w:rsid w:val="004D183C"/>
    <w:rsid w:val="004D1AAC"/>
    <w:rsid w:val="004D2000"/>
    <w:rsid w:val="004D2E88"/>
    <w:rsid w:val="004D3223"/>
    <w:rsid w:val="004D4EB5"/>
    <w:rsid w:val="004D4EBF"/>
    <w:rsid w:val="004D6BF6"/>
    <w:rsid w:val="004D7216"/>
    <w:rsid w:val="004D792E"/>
    <w:rsid w:val="004E021F"/>
    <w:rsid w:val="004E08CD"/>
    <w:rsid w:val="004E1970"/>
    <w:rsid w:val="004E2026"/>
    <w:rsid w:val="004E2168"/>
    <w:rsid w:val="004E2990"/>
    <w:rsid w:val="004E3AB1"/>
    <w:rsid w:val="004E400A"/>
    <w:rsid w:val="004E408A"/>
    <w:rsid w:val="004E5CA9"/>
    <w:rsid w:val="004F05B3"/>
    <w:rsid w:val="004F1116"/>
    <w:rsid w:val="004F20A8"/>
    <w:rsid w:val="004F38DA"/>
    <w:rsid w:val="004F4A0E"/>
    <w:rsid w:val="004F4F41"/>
    <w:rsid w:val="004F53B6"/>
    <w:rsid w:val="004F5CE5"/>
    <w:rsid w:val="004F6265"/>
    <w:rsid w:val="00500AE3"/>
    <w:rsid w:val="00500DD3"/>
    <w:rsid w:val="0050147E"/>
    <w:rsid w:val="005021EA"/>
    <w:rsid w:val="005022E7"/>
    <w:rsid w:val="0050301C"/>
    <w:rsid w:val="0050331E"/>
    <w:rsid w:val="00504841"/>
    <w:rsid w:val="00504B52"/>
    <w:rsid w:val="005054A3"/>
    <w:rsid w:val="005055BB"/>
    <w:rsid w:val="00505633"/>
    <w:rsid w:val="00507061"/>
    <w:rsid w:val="0050772D"/>
    <w:rsid w:val="00507900"/>
    <w:rsid w:val="00510F53"/>
    <w:rsid w:val="005112E7"/>
    <w:rsid w:val="00511D29"/>
    <w:rsid w:val="00511D37"/>
    <w:rsid w:val="005130E3"/>
    <w:rsid w:val="00515FC4"/>
    <w:rsid w:val="005162D8"/>
    <w:rsid w:val="00520D17"/>
    <w:rsid w:val="00523079"/>
    <w:rsid w:val="005236A9"/>
    <w:rsid w:val="00523FBC"/>
    <w:rsid w:val="00524297"/>
    <w:rsid w:val="00524E15"/>
    <w:rsid w:val="00526731"/>
    <w:rsid w:val="00527B62"/>
    <w:rsid w:val="00527E1A"/>
    <w:rsid w:val="00530C7E"/>
    <w:rsid w:val="00531492"/>
    <w:rsid w:val="00531CB4"/>
    <w:rsid w:val="00531EE0"/>
    <w:rsid w:val="0053233A"/>
    <w:rsid w:val="005329FB"/>
    <w:rsid w:val="00532C41"/>
    <w:rsid w:val="00534574"/>
    <w:rsid w:val="00534700"/>
    <w:rsid w:val="00534D32"/>
    <w:rsid w:val="00535030"/>
    <w:rsid w:val="0053507E"/>
    <w:rsid w:val="0053529B"/>
    <w:rsid w:val="0053594F"/>
    <w:rsid w:val="00535F80"/>
    <w:rsid w:val="005372E7"/>
    <w:rsid w:val="00540289"/>
    <w:rsid w:val="00540F49"/>
    <w:rsid w:val="005417B8"/>
    <w:rsid w:val="00541D95"/>
    <w:rsid w:val="00542A92"/>
    <w:rsid w:val="005435FC"/>
    <w:rsid w:val="00543ACC"/>
    <w:rsid w:val="005445B3"/>
    <w:rsid w:val="005450A0"/>
    <w:rsid w:val="00545853"/>
    <w:rsid w:val="0054675D"/>
    <w:rsid w:val="00546B8E"/>
    <w:rsid w:val="00547CE6"/>
    <w:rsid w:val="00547D99"/>
    <w:rsid w:val="00551EF1"/>
    <w:rsid w:val="0055485C"/>
    <w:rsid w:val="00554C9C"/>
    <w:rsid w:val="00556B40"/>
    <w:rsid w:val="0056125B"/>
    <w:rsid w:val="0056263C"/>
    <w:rsid w:val="00566189"/>
    <w:rsid w:val="00566300"/>
    <w:rsid w:val="0056679B"/>
    <w:rsid w:val="00566A6C"/>
    <w:rsid w:val="0057027E"/>
    <w:rsid w:val="0057034F"/>
    <w:rsid w:val="00570462"/>
    <w:rsid w:val="005709C9"/>
    <w:rsid w:val="00571C32"/>
    <w:rsid w:val="00571C53"/>
    <w:rsid w:val="00572500"/>
    <w:rsid w:val="00572E06"/>
    <w:rsid w:val="00572F9E"/>
    <w:rsid w:val="0057376F"/>
    <w:rsid w:val="00573C03"/>
    <w:rsid w:val="005743A7"/>
    <w:rsid w:val="00576336"/>
    <w:rsid w:val="00576787"/>
    <w:rsid w:val="00576A47"/>
    <w:rsid w:val="00577B1B"/>
    <w:rsid w:val="0058170F"/>
    <w:rsid w:val="005823B1"/>
    <w:rsid w:val="00583520"/>
    <w:rsid w:val="00585E39"/>
    <w:rsid w:val="00586D12"/>
    <w:rsid w:val="00587A14"/>
    <w:rsid w:val="005903C4"/>
    <w:rsid w:val="00590CC8"/>
    <w:rsid w:val="005913B1"/>
    <w:rsid w:val="00592228"/>
    <w:rsid w:val="00592AA2"/>
    <w:rsid w:val="00593765"/>
    <w:rsid w:val="00594138"/>
    <w:rsid w:val="00594820"/>
    <w:rsid w:val="005948B0"/>
    <w:rsid w:val="00595383"/>
    <w:rsid w:val="005963D4"/>
    <w:rsid w:val="005977E3"/>
    <w:rsid w:val="00597DF8"/>
    <w:rsid w:val="005A2725"/>
    <w:rsid w:val="005A3169"/>
    <w:rsid w:val="005A4C94"/>
    <w:rsid w:val="005B0415"/>
    <w:rsid w:val="005B0BF2"/>
    <w:rsid w:val="005B0DA9"/>
    <w:rsid w:val="005B0F7C"/>
    <w:rsid w:val="005B2172"/>
    <w:rsid w:val="005B25BC"/>
    <w:rsid w:val="005B2ECF"/>
    <w:rsid w:val="005B44D0"/>
    <w:rsid w:val="005B4AFE"/>
    <w:rsid w:val="005B4BAA"/>
    <w:rsid w:val="005C05A4"/>
    <w:rsid w:val="005C0A29"/>
    <w:rsid w:val="005C10EB"/>
    <w:rsid w:val="005C4804"/>
    <w:rsid w:val="005C79BA"/>
    <w:rsid w:val="005D1DF0"/>
    <w:rsid w:val="005D4736"/>
    <w:rsid w:val="005D4E90"/>
    <w:rsid w:val="005D63EB"/>
    <w:rsid w:val="005D647F"/>
    <w:rsid w:val="005D71D6"/>
    <w:rsid w:val="005D7455"/>
    <w:rsid w:val="005E0166"/>
    <w:rsid w:val="005E0B37"/>
    <w:rsid w:val="005E0B3E"/>
    <w:rsid w:val="005E12A7"/>
    <w:rsid w:val="005E19B2"/>
    <w:rsid w:val="005E1D6F"/>
    <w:rsid w:val="005E2221"/>
    <w:rsid w:val="005E2E5D"/>
    <w:rsid w:val="005E320F"/>
    <w:rsid w:val="005E39D9"/>
    <w:rsid w:val="005E5818"/>
    <w:rsid w:val="005E792A"/>
    <w:rsid w:val="005E7B70"/>
    <w:rsid w:val="005E7F59"/>
    <w:rsid w:val="005F0872"/>
    <w:rsid w:val="005F0878"/>
    <w:rsid w:val="005F0985"/>
    <w:rsid w:val="005F12E1"/>
    <w:rsid w:val="005F1F13"/>
    <w:rsid w:val="005F4353"/>
    <w:rsid w:val="005F44BE"/>
    <w:rsid w:val="005F49C1"/>
    <w:rsid w:val="005F6796"/>
    <w:rsid w:val="005F67DB"/>
    <w:rsid w:val="005F6AA4"/>
    <w:rsid w:val="005F6B3A"/>
    <w:rsid w:val="005F6E01"/>
    <w:rsid w:val="005F6E76"/>
    <w:rsid w:val="005F7436"/>
    <w:rsid w:val="005F7D60"/>
    <w:rsid w:val="00600233"/>
    <w:rsid w:val="0060097F"/>
    <w:rsid w:val="00600F77"/>
    <w:rsid w:val="00601125"/>
    <w:rsid w:val="006016A9"/>
    <w:rsid w:val="00603691"/>
    <w:rsid w:val="00605F33"/>
    <w:rsid w:val="006069E3"/>
    <w:rsid w:val="006074CC"/>
    <w:rsid w:val="00611015"/>
    <w:rsid w:val="006123F9"/>
    <w:rsid w:val="00612686"/>
    <w:rsid w:val="00612C4D"/>
    <w:rsid w:val="006132D3"/>
    <w:rsid w:val="00613A7B"/>
    <w:rsid w:val="00614EC3"/>
    <w:rsid w:val="006153BD"/>
    <w:rsid w:val="00615F53"/>
    <w:rsid w:val="0061643E"/>
    <w:rsid w:val="00616B1B"/>
    <w:rsid w:val="00617AA1"/>
    <w:rsid w:val="00621D7F"/>
    <w:rsid w:val="00621EB3"/>
    <w:rsid w:val="00622097"/>
    <w:rsid w:val="0062225F"/>
    <w:rsid w:val="006223B2"/>
    <w:rsid w:val="00623391"/>
    <w:rsid w:val="00623882"/>
    <w:rsid w:val="00623DF2"/>
    <w:rsid w:val="00623FE7"/>
    <w:rsid w:val="00624705"/>
    <w:rsid w:val="0062608F"/>
    <w:rsid w:val="0062649C"/>
    <w:rsid w:val="006269B5"/>
    <w:rsid w:val="006269E9"/>
    <w:rsid w:val="0062758D"/>
    <w:rsid w:val="006275B8"/>
    <w:rsid w:val="00627C65"/>
    <w:rsid w:val="0063065F"/>
    <w:rsid w:val="00630CC4"/>
    <w:rsid w:val="006316E9"/>
    <w:rsid w:val="00631B8A"/>
    <w:rsid w:val="006325D9"/>
    <w:rsid w:val="00633E07"/>
    <w:rsid w:val="006359E4"/>
    <w:rsid w:val="0063684A"/>
    <w:rsid w:val="00637A40"/>
    <w:rsid w:val="0064054C"/>
    <w:rsid w:val="0064143F"/>
    <w:rsid w:val="00643D69"/>
    <w:rsid w:val="00646ED3"/>
    <w:rsid w:val="006473B8"/>
    <w:rsid w:val="006549A4"/>
    <w:rsid w:val="006549CA"/>
    <w:rsid w:val="00655A02"/>
    <w:rsid w:val="006564D0"/>
    <w:rsid w:val="00657224"/>
    <w:rsid w:val="00657FB9"/>
    <w:rsid w:val="006605FE"/>
    <w:rsid w:val="00661256"/>
    <w:rsid w:val="006622E7"/>
    <w:rsid w:val="00662EDB"/>
    <w:rsid w:val="00663A93"/>
    <w:rsid w:val="00663DAA"/>
    <w:rsid w:val="00663FB0"/>
    <w:rsid w:val="006647B9"/>
    <w:rsid w:val="0066491F"/>
    <w:rsid w:val="00665735"/>
    <w:rsid w:val="00666463"/>
    <w:rsid w:val="00666A12"/>
    <w:rsid w:val="00666F7F"/>
    <w:rsid w:val="006674FD"/>
    <w:rsid w:val="00670DD6"/>
    <w:rsid w:val="0067245C"/>
    <w:rsid w:val="0067254E"/>
    <w:rsid w:val="00677EE2"/>
    <w:rsid w:val="006802FB"/>
    <w:rsid w:val="0068236E"/>
    <w:rsid w:val="0068240C"/>
    <w:rsid w:val="0068339E"/>
    <w:rsid w:val="00684E3A"/>
    <w:rsid w:val="0068515F"/>
    <w:rsid w:val="00685991"/>
    <w:rsid w:val="006879E8"/>
    <w:rsid w:val="00687E96"/>
    <w:rsid w:val="00692BA9"/>
    <w:rsid w:val="00693A5B"/>
    <w:rsid w:val="00693C51"/>
    <w:rsid w:val="00695AC8"/>
    <w:rsid w:val="00695BB1"/>
    <w:rsid w:val="0069698B"/>
    <w:rsid w:val="00696A69"/>
    <w:rsid w:val="00697F19"/>
    <w:rsid w:val="006A242B"/>
    <w:rsid w:val="006A580A"/>
    <w:rsid w:val="006A5900"/>
    <w:rsid w:val="006A6215"/>
    <w:rsid w:val="006A6316"/>
    <w:rsid w:val="006A76E4"/>
    <w:rsid w:val="006B14D1"/>
    <w:rsid w:val="006B2BAC"/>
    <w:rsid w:val="006B2CF9"/>
    <w:rsid w:val="006B4087"/>
    <w:rsid w:val="006B5BE2"/>
    <w:rsid w:val="006B774A"/>
    <w:rsid w:val="006C02BE"/>
    <w:rsid w:val="006C128C"/>
    <w:rsid w:val="006C2C09"/>
    <w:rsid w:val="006C2CC6"/>
    <w:rsid w:val="006C3AC0"/>
    <w:rsid w:val="006C4215"/>
    <w:rsid w:val="006C45BD"/>
    <w:rsid w:val="006C5723"/>
    <w:rsid w:val="006C77E3"/>
    <w:rsid w:val="006D186C"/>
    <w:rsid w:val="006D188B"/>
    <w:rsid w:val="006D193B"/>
    <w:rsid w:val="006D1C7C"/>
    <w:rsid w:val="006D1F2F"/>
    <w:rsid w:val="006D256A"/>
    <w:rsid w:val="006D3063"/>
    <w:rsid w:val="006D317E"/>
    <w:rsid w:val="006D59CF"/>
    <w:rsid w:val="006D5E5A"/>
    <w:rsid w:val="006D6554"/>
    <w:rsid w:val="006D67FC"/>
    <w:rsid w:val="006E1535"/>
    <w:rsid w:val="006E205C"/>
    <w:rsid w:val="006E2A60"/>
    <w:rsid w:val="006E3663"/>
    <w:rsid w:val="006E4F4E"/>
    <w:rsid w:val="006E524D"/>
    <w:rsid w:val="006E57B5"/>
    <w:rsid w:val="006E5CEB"/>
    <w:rsid w:val="006E6048"/>
    <w:rsid w:val="006E7498"/>
    <w:rsid w:val="006E7986"/>
    <w:rsid w:val="006E7A95"/>
    <w:rsid w:val="006E7DCF"/>
    <w:rsid w:val="006F0A97"/>
    <w:rsid w:val="006F1D89"/>
    <w:rsid w:val="006F2FBD"/>
    <w:rsid w:val="006F367B"/>
    <w:rsid w:val="006F4032"/>
    <w:rsid w:val="006F48DB"/>
    <w:rsid w:val="006F4C2E"/>
    <w:rsid w:val="006F4D65"/>
    <w:rsid w:val="006F5052"/>
    <w:rsid w:val="006F55CF"/>
    <w:rsid w:val="00701C56"/>
    <w:rsid w:val="007049B8"/>
    <w:rsid w:val="00705427"/>
    <w:rsid w:val="007057F0"/>
    <w:rsid w:val="00705C98"/>
    <w:rsid w:val="007066A9"/>
    <w:rsid w:val="00706B00"/>
    <w:rsid w:val="00706D0E"/>
    <w:rsid w:val="00707CE5"/>
    <w:rsid w:val="007103A5"/>
    <w:rsid w:val="0071141B"/>
    <w:rsid w:val="007119F7"/>
    <w:rsid w:val="00713111"/>
    <w:rsid w:val="0071393C"/>
    <w:rsid w:val="00713CD1"/>
    <w:rsid w:val="00714994"/>
    <w:rsid w:val="007157CA"/>
    <w:rsid w:val="00716534"/>
    <w:rsid w:val="00716966"/>
    <w:rsid w:val="007200A9"/>
    <w:rsid w:val="0072027A"/>
    <w:rsid w:val="00720902"/>
    <w:rsid w:val="007209C4"/>
    <w:rsid w:val="00720E6B"/>
    <w:rsid w:val="00722C66"/>
    <w:rsid w:val="007241C9"/>
    <w:rsid w:val="00725D9A"/>
    <w:rsid w:val="00726B34"/>
    <w:rsid w:val="0072703B"/>
    <w:rsid w:val="00727086"/>
    <w:rsid w:val="0073002E"/>
    <w:rsid w:val="00731258"/>
    <w:rsid w:val="00732698"/>
    <w:rsid w:val="007334BC"/>
    <w:rsid w:val="0073363D"/>
    <w:rsid w:val="00733961"/>
    <w:rsid w:val="00734654"/>
    <w:rsid w:val="00735C5A"/>
    <w:rsid w:val="00741C06"/>
    <w:rsid w:val="007428AE"/>
    <w:rsid w:val="007430AB"/>
    <w:rsid w:val="007439F5"/>
    <w:rsid w:val="007441D9"/>
    <w:rsid w:val="007448CC"/>
    <w:rsid w:val="00745327"/>
    <w:rsid w:val="00745ECF"/>
    <w:rsid w:val="007476D0"/>
    <w:rsid w:val="007479DE"/>
    <w:rsid w:val="00747DFE"/>
    <w:rsid w:val="00750B31"/>
    <w:rsid w:val="007518C8"/>
    <w:rsid w:val="007526AC"/>
    <w:rsid w:val="007534BB"/>
    <w:rsid w:val="00755968"/>
    <w:rsid w:val="00756B78"/>
    <w:rsid w:val="007571B5"/>
    <w:rsid w:val="0076049E"/>
    <w:rsid w:val="00760BCD"/>
    <w:rsid w:val="00761D1D"/>
    <w:rsid w:val="00761ED2"/>
    <w:rsid w:val="007628B5"/>
    <w:rsid w:val="00762949"/>
    <w:rsid w:val="00762E88"/>
    <w:rsid w:val="00764053"/>
    <w:rsid w:val="007641EA"/>
    <w:rsid w:val="00764750"/>
    <w:rsid w:val="00765CFF"/>
    <w:rsid w:val="00766E0D"/>
    <w:rsid w:val="007702BD"/>
    <w:rsid w:val="00772025"/>
    <w:rsid w:val="00772862"/>
    <w:rsid w:val="00772B9D"/>
    <w:rsid w:val="00773579"/>
    <w:rsid w:val="0077472C"/>
    <w:rsid w:val="007750CA"/>
    <w:rsid w:val="00776173"/>
    <w:rsid w:val="00776176"/>
    <w:rsid w:val="00776186"/>
    <w:rsid w:val="0077654A"/>
    <w:rsid w:val="007771C9"/>
    <w:rsid w:val="0078009B"/>
    <w:rsid w:val="00780BB4"/>
    <w:rsid w:val="007813C3"/>
    <w:rsid w:val="0078164B"/>
    <w:rsid w:val="00781813"/>
    <w:rsid w:val="00781832"/>
    <w:rsid w:val="00781BF7"/>
    <w:rsid w:val="00781E1D"/>
    <w:rsid w:val="00782E5E"/>
    <w:rsid w:val="007848C5"/>
    <w:rsid w:val="00784BD9"/>
    <w:rsid w:val="00787415"/>
    <w:rsid w:val="0079083B"/>
    <w:rsid w:val="00791091"/>
    <w:rsid w:val="0079109C"/>
    <w:rsid w:val="00791151"/>
    <w:rsid w:val="0079364D"/>
    <w:rsid w:val="00793E65"/>
    <w:rsid w:val="00793F03"/>
    <w:rsid w:val="00796B15"/>
    <w:rsid w:val="007A0887"/>
    <w:rsid w:val="007A0C84"/>
    <w:rsid w:val="007A145F"/>
    <w:rsid w:val="007A1F54"/>
    <w:rsid w:val="007A21BE"/>
    <w:rsid w:val="007A2917"/>
    <w:rsid w:val="007A38B7"/>
    <w:rsid w:val="007A3976"/>
    <w:rsid w:val="007A411C"/>
    <w:rsid w:val="007A573F"/>
    <w:rsid w:val="007B2011"/>
    <w:rsid w:val="007B2417"/>
    <w:rsid w:val="007B3E13"/>
    <w:rsid w:val="007B4C78"/>
    <w:rsid w:val="007B58E8"/>
    <w:rsid w:val="007B5BD8"/>
    <w:rsid w:val="007B5C2D"/>
    <w:rsid w:val="007B635B"/>
    <w:rsid w:val="007B63FE"/>
    <w:rsid w:val="007B6754"/>
    <w:rsid w:val="007B6A5C"/>
    <w:rsid w:val="007B6F62"/>
    <w:rsid w:val="007C3731"/>
    <w:rsid w:val="007C3734"/>
    <w:rsid w:val="007C3F60"/>
    <w:rsid w:val="007C4979"/>
    <w:rsid w:val="007C4FA5"/>
    <w:rsid w:val="007C5D29"/>
    <w:rsid w:val="007C75C4"/>
    <w:rsid w:val="007C7755"/>
    <w:rsid w:val="007D028D"/>
    <w:rsid w:val="007D0E4C"/>
    <w:rsid w:val="007D1BD3"/>
    <w:rsid w:val="007D1F40"/>
    <w:rsid w:val="007D229B"/>
    <w:rsid w:val="007D2604"/>
    <w:rsid w:val="007D2AF7"/>
    <w:rsid w:val="007D2B59"/>
    <w:rsid w:val="007D4241"/>
    <w:rsid w:val="007D6CA2"/>
    <w:rsid w:val="007D6E8F"/>
    <w:rsid w:val="007E0349"/>
    <w:rsid w:val="007E2D82"/>
    <w:rsid w:val="007E4254"/>
    <w:rsid w:val="007E45AA"/>
    <w:rsid w:val="007E5FDE"/>
    <w:rsid w:val="007E622E"/>
    <w:rsid w:val="007E6F1C"/>
    <w:rsid w:val="007E7502"/>
    <w:rsid w:val="007E770F"/>
    <w:rsid w:val="007E7782"/>
    <w:rsid w:val="007F0BFB"/>
    <w:rsid w:val="007F1B8F"/>
    <w:rsid w:val="007F27E0"/>
    <w:rsid w:val="007F3143"/>
    <w:rsid w:val="007F6E9D"/>
    <w:rsid w:val="00800792"/>
    <w:rsid w:val="00800A46"/>
    <w:rsid w:val="0080102C"/>
    <w:rsid w:val="0080209A"/>
    <w:rsid w:val="0080245B"/>
    <w:rsid w:val="00802868"/>
    <w:rsid w:val="00803626"/>
    <w:rsid w:val="00803786"/>
    <w:rsid w:val="008037AA"/>
    <w:rsid w:val="00804847"/>
    <w:rsid w:val="00805110"/>
    <w:rsid w:val="0080681B"/>
    <w:rsid w:val="00806DEE"/>
    <w:rsid w:val="008070A2"/>
    <w:rsid w:val="008070FD"/>
    <w:rsid w:val="008073CD"/>
    <w:rsid w:val="00807AF8"/>
    <w:rsid w:val="00807E12"/>
    <w:rsid w:val="00807F5F"/>
    <w:rsid w:val="008104BB"/>
    <w:rsid w:val="00810862"/>
    <w:rsid w:val="00810A81"/>
    <w:rsid w:val="00810B99"/>
    <w:rsid w:val="00811260"/>
    <w:rsid w:val="008124FA"/>
    <w:rsid w:val="00813A8F"/>
    <w:rsid w:val="008148DA"/>
    <w:rsid w:val="00814AD5"/>
    <w:rsid w:val="00814C02"/>
    <w:rsid w:val="00814D42"/>
    <w:rsid w:val="0081711C"/>
    <w:rsid w:val="0082026A"/>
    <w:rsid w:val="00820926"/>
    <w:rsid w:val="00820BE6"/>
    <w:rsid w:val="00821F9E"/>
    <w:rsid w:val="00822F0F"/>
    <w:rsid w:val="008231E2"/>
    <w:rsid w:val="0082396D"/>
    <w:rsid w:val="008248B6"/>
    <w:rsid w:val="00826154"/>
    <w:rsid w:val="0082745A"/>
    <w:rsid w:val="00827E82"/>
    <w:rsid w:val="00827FEE"/>
    <w:rsid w:val="008317BB"/>
    <w:rsid w:val="00832047"/>
    <w:rsid w:val="00832479"/>
    <w:rsid w:val="00834051"/>
    <w:rsid w:val="00834514"/>
    <w:rsid w:val="00834542"/>
    <w:rsid w:val="00834795"/>
    <w:rsid w:val="00834D87"/>
    <w:rsid w:val="008365F8"/>
    <w:rsid w:val="00836A2A"/>
    <w:rsid w:val="0083797F"/>
    <w:rsid w:val="008408F4"/>
    <w:rsid w:val="00840CCC"/>
    <w:rsid w:val="00840F73"/>
    <w:rsid w:val="008415CD"/>
    <w:rsid w:val="0084185C"/>
    <w:rsid w:val="00841923"/>
    <w:rsid w:val="00841AF4"/>
    <w:rsid w:val="00842917"/>
    <w:rsid w:val="008448A0"/>
    <w:rsid w:val="00844B47"/>
    <w:rsid w:val="00846DAB"/>
    <w:rsid w:val="008503F9"/>
    <w:rsid w:val="00850FDB"/>
    <w:rsid w:val="00851C6F"/>
    <w:rsid w:val="008526EB"/>
    <w:rsid w:val="00852E69"/>
    <w:rsid w:val="00853455"/>
    <w:rsid w:val="00854067"/>
    <w:rsid w:val="00854BBF"/>
    <w:rsid w:val="00854F8C"/>
    <w:rsid w:val="00855C90"/>
    <w:rsid w:val="00855F3D"/>
    <w:rsid w:val="0085602F"/>
    <w:rsid w:val="00857501"/>
    <w:rsid w:val="0086115E"/>
    <w:rsid w:val="00861D49"/>
    <w:rsid w:val="0086476D"/>
    <w:rsid w:val="0086566E"/>
    <w:rsid w:val="008660B9"/>
    <w:rsid w:val="0086645C"/>
    <w:rsid w:val="0086694F"/>
    <w:rsid w:val="00866963"/>
    <w:rsid w:val="008673B5"/>
    <w:rsid w:val="0086774E"/>
    <w:rsid w:val="0086798A"/>
    <w:rsid w:val="00867AF7"/>
    <w:rsid w:val="00870174"/>
    <w:rsid w:val="00871287"/>
    <w:rsid w:val="008712EF"/>
    <w:rsid w:val="00871767"/>
    <w:rsid w:val="008727C9"/>
    <w:rsid w:val="008727E1"/>
    <w:rsid w:val="00872CE4"/>
    <w:rsid w:val="008746FC"/>
    <w:rsid w:val="00874ED9"/>
    <w:rsid w:val="00875518"/>
    <w:rsid w:val="00875920"/>
    <w:rsid w:val="00880636"/>
    <w:rsid w:val="00880C17"/>
    <w:rsid w:val="00881D31"/>
    <w:rsid w:val="00881DE1"/>
    <w:rsid w:val="008821C7"/>
    <w:rsid w:val="00883C06"/>
    <w:rsid w:val="00884D71"/>
    <w:rsid w:val="00885212"/>
    <w:rsid w:val="00885483"/>
    <w:rsid w:val="00886441"/>
    <w:rsid w:val="00890F80"/>
    <w:rsid w:val="00892B1B"/>
    <w:rsid w:val="00893F5A"/>
    <w:rsid w:val="00896649"/>
    <w:rsid w:val="0089665B"/>
    <w:rsid w:val="00896E8F"/>
    <w:rsid w:val="00896F0E"/>
    <w:rsid w:val="008A046B"/>
    <w:rsid w:val="008A0E64"/>
    <w:rsid w:val="008A3184"/>
    <w:rsid w:val="008A5360"/>
    <w:rsid w:val="008A60EE"/>
    <w:rsid w:val="008A639E"/>
    <w:rsid w:val="008A746E"/>
    <w:rsid w:val="008A776D"/>
    <w:rsid w:val="008B172A"/>
    <w:rsid w:val="008B188E"/>
    <w:rsid w:val="008B1CED"/>
    <w:rsid w:val="008B1EEC"/>
    <w:rsid w:val="008B22E8"/>
    <w:rsid w:val="008B2607"/>
    <w:rsid w:val="008B3059"/>
    <w:rsid w:val="008B42CA"/>
    <w:rsid w:val="008B4B3D"/>
    <w:rsid w:val="008B66DD"/>
    <w:rsid w:val="008B6E91"/>
    <w:rsid w:val="008B76E8"/>
    <w:rsid w:val="008C0006"/>
    <w:rsid w:val="008C0ACE"/>
    <w:rsid w:val="008C2EDD"/>
    <w:rsid w:val="008C574B"/>
    <w:rsid w:val="008C5D20"/>
    <w:rsid w:val="008C7911"/>
    <w:rsid w:val="008D018C"/>
    <w:rsid w:val="008D01DC"/>
    <w:rsid w:val="008D0B15"/>
    <w:rsid w:val="008D21D0"/>
    <w:rsid w:val="008D2F04"/>
    <w:rsid w:val="008D3C0C"/>
    <w:rsid w:val="008D3C51"/>
    <w:rsid w:val="008D44B1"/>
    <w:rsid w:val="008D6404"/>
    <w:rsid w:val="008D69C9"/>
    <w:rsid w:val="008D6C65"/>
    <w:rsid w:val="008D715E"/>
    <w:rsid w:val="008D7B1D"/>
    <w:rsid w:val="008E1881"/>
    <w:rsid w:val="008E246A"/>
    <w:rsid w:val="008E2483"/>
    <w:rsid w:val="008E2CC3"/>
    <w:rsid w:val="008E3C4F"/>
    <w:rsid w:val="008E3D26"/>
    <w:rsid w:val="008E5F61"/>
    <w:rsid w:val="008E7ADA"/>
    <w:rsid w:val="008E7F43"/>
    <w:rsid w:val="008F1614"/>
    <w:rsid w:val="008F2E14"/>
    <w:rsid w:val="008F3955"/>
    <w:rsid w:val="008F4D74"/>
    <w:rsid w:val="008F536F"/>
    <w:rsid w:val="008F610A"/>
    <w:rsid w:val="008F659F"/>
    <w:rsid w:val="00900289"/>
    <w:rsid w:val="00900F93"/>
    <w:rsid w:val="009016F6"/>
    <w:rsid w:val="00901CB9"/>
    <w:rsid w:val="00902B99"/>
    <w:rsid w:val="00902C4F"/>
    <w:rsid w:val="009047F3"/>
    <w:rsid w:val="00904835"/>
    <w:rsid w:val="00904A0C"/>
    <w:rsid w:val="009056DE"/>
    <w:rsid w:val="00906676"/>
    <w:rsid w:val="00907040"/>
    <w:rsid w:val="00910509"/>
    <w:rsid w:val="0091122D"/>
    <w:rsid w:val="009129A1"/>
    <w:rsid w:val="009139C4"/>
    <w:rsid w:val="00914676"/>
    <w:rsid w:val="00915DC8"/>
    <w:rsid w:val="00915F1C"/>
    <w:rsid w:val="009160D5"/>
    <w:rsid w:val="00916132"/>
    <w:rsid w:val="009177C4"/>
    <w:rsid w:val="009207D6"/>
    <w:rsid w:val="00920C12"/>
    <w:rsid w:val="00920D5F"/>
    <w:rsid w:val="0092517C"/>
    <w:rsid w:val="00925BA4"/>
    <w:rsid w:val="00925D58"/>
    <w:rsid w:val="00925EA5"/>
    <w:rsid w:val="009261DF"/>
    <w:rsid w:val="009267E1"/>
    <w:rsid w:val="00926E67"/>
    <w:rsid w:val="0093045D"/>
    <w:rsid w:val="009306F2"/>
    <w:rsid w:val="00930CE7"/>
    <w:rsid w:val="00930D37"/>
    <w:rsid w:val="009324F2"/>
    <w:rsid w:val="00932EC3"/>
    <w:rsid w:val="009338AB"/>
    <w:rsid w:val="00933D62"/>
    <w:rsid w:val="00933EDE"/>
    <w:rsid w:val="009352EA"/>
    <w:rsid w:val="00935538"/>
    <w:rsid w:val="00937AA1"/>
    <w:rsid w:val="00940A45"/>
    <w:rsid w:val="00941217"/>
    <w:rsid w:val="009419E1"/>
    <w:rsid w:val="009429A5"/>
    <w:rsid w:val="00942E9E"/>
    <w:rsid w:val="00944794"/>
    <w:rsid w:val="00944F9E"/>
    <w:rsid w:val="009453A0"/>
    <w:rsid w:val="00945EBF"/>
    <w:rsid w:val="00946340"/>
    <w:rsid w:val="009464F5"/>
    <w:rsid w:val="009468DF"/>
    <w:rsid w:val="0094724D"/>
    <w:rsid w:val="00947303"/>
    <w:rsid w:val="00947739"/>
    <w:rsid w:val="009513E1"/>
    <w:rsid w:val="00951605"/>
    <w:rsid w:val="00953D4C"/>
    <w:rsid w:val="00953FBB"/>
    <w:rsid w:val="00955EC5"/>
    <w:rsid w:val="00956D9C"/>
    <w:rsid w:val="00957763"/>
    <w:rsid w:val="00961E52"/>
    <w:rsid w:val="00963002"/>
    <w:rsid w:val="00963696"/>
    <w:rsid w:val="009637CD"/>
    <w:rsid w:val="0096531E"/>
    <w:rsid w:val="00966469"/>
    <w:rsid w:val="009666C7"/>
    <w:rsid w:val="00967E3D"/>
    <w:rsid w:val="00970665"/>
    <w:rsid w:val="009714FA"/>
    <w:rsid w:val="0097160F"/>
    <w:rsid w:val="009721DE"/>
    <w:rsid w:val="00972B63"/>
    <w:rsid w:val="00972D7A"/>
    <w:rsid w:val="0097376B"/>
    <w:rsid w:val="009743CF"/>
    <w:rsid w:val="00974C68"/>
    <w:rsid w:val="009761EA"/>
    <w:rsid w:val="009764FB"/>
    <w:rsid w:val="00976904"/>
    <w:rsid w:val="009769A7"/>
    <w:rsid w:val="00976C63"/>
    <w:rsid w:val="00976E14"/>
    <w:rsid w:val="0097726B"/>
    <w:rsid w:val="0097790A"/>
    <w:rsid w:val="0098014F"/>
    <w:rsid w:val="00980C08"/>
    <w:rsid w:val="009823CF"/>
    <w:rsid w:val="00982C2E"/>
    <w:rsid w:val="0098376F"/>
    <w:rsid w:val="00986A21"/>
    <w:rsid w:val="00986CC0"/>
    <w:rsid w:val="00987696"/>
    <w:rsid w:val="009909C9"/>
    <w:rsid w:val="00990A9B"/>
    <w:rsid w:val="00990F5A"/>
    <w:rsid w:val="00991293"/>
    <w:rsid w:val="00992287"/>
    <w:rsid w:val="00992978"/>
    <w:rsid w:val="00995C9A"/>
    <w:rsid w:val="009968CB"/>
    <w:rsid w:val="009979B6"/>
    <w:rsid w:val="009979DE"/>
    <w:rsid w:val="009A0E0F"/>
    <w:rsid w:val="009A11DF"/>
    <w:rsid w:val="009A1A53"/>
    <w:rsid w:val="009A215B"/>
    <w:rsid w:val="009A272F"/>
    <w:rsid w:val="009A2A15"/>
    <w:rsid w:val="009A40EB"/>
    <w:rsid w:val="009A4D29"/>
    <w:rsid w:val="009A6D5C"/>
    <w:rsid w:val="009A7130"/>
    <w:rsid w:val="009A78E1"/>
    <w:rsid w:val="009A79ED"/>
    <w:rsid w:val="009A7F9C"/>
    <w:rsid w:val="009B031E"/>
    <w:rsid w:val="009B033B"/>
    <w:rsid w:val="009B1711"/>
    <w:rsid w:val="009B1AE7"/>
    <w:rsid w:val="009B1B8F"/>
    <w:rsid w:val="009B2FA5"/>
    <w:rsid w:val="009B3D6A"/>
    <w:rsid w:val="009B5E15"/>
    <w:rsid w:val="009B68F1"/>
    <w:rsid w:val="009B6B4F"/>
    <w:rsid w:val="009B7E95"/>
    <w:rsid w:val="009C0D4D"/>
    <w:rsid w:val="009C2B76"/>
    <w:rsid w:val="009C3298"/>
    <w:rsid w:val="009C451D"/>
    <w:rsid w:val="009C583C"/>
    <w:rsid w:val="009C60C9"/>
    <w:rsid w:val="009C6F7D"/>
    <w:rsid w:val="009C785B"/>
    <w:rsid w:val="009D1F1D"/>
    <w:rsid w:val="009D2230"/>
    <w:rsid w:val="009D4072"/>
    <w:rsid w:val="009D759C"/>
    <w:rsid w:val="009E088C"/>
    <w:rsid w:val="009E18E8"/>
    <w:rsid w:val="009E334B"/>
    <w:rsid w:val="009E423D"/>
    <w:rsid w:val="009E44BC"/>
    <w:rsid w:val="009E5287"/>
    <w:rsid w:val="009E7006"/>
    <w:rsid w:val="009F06CC"/>
    <w:rsid w:val="009F1424"/>
    <w:rsid w:val="009F203B"/>
    <w:rsid w:val="009F2C40"/>
    <w:rsid w:val="009F3DD2"/>
    <w:rsid w:val="009F4ECA"/>
    <w:rsid w:val="009F517D"/>
    <w:rsid w:val="009F55EF"/>
    <w:rsid w:val="009F59AB"/>
    <w:rsid w:val="00A00595"/>
    <w:rsid w:val="00A009CC"/>
    <w:rsid w:val="00A0112E"/>
    <w:rsid w:val="00A0234C"/>
    <w:rsid w:val="00A02C3C"/>
    <w:rsid w:val="00A02C67"/>
    <w:rsid w:val="00A0320E"/>
    <w:rsid w:val="00A03631"/>
    <w:rsid w:val="00A04A59"/>
    <w:rsid w:val="00A05081"/>
    <w:rsid w:val="00A05611"/>
    <w:rsid w:val="00A07003"/>
    <w:rsid w:val="00A0762C"/>
    <w:rsid w:val="00A07885"/>
    <w:rsid w:val="00A078F2"/>
    <w:rsid w:val="00A11EEB"/>
    <w:rsid w:val="00A13EC0"/>
    <w:rsid w:val="00A147CB"/>
    <w:rsid w:val="00A1576A"/>
    <w:rsid w:val="00A1699C"/>
    <w:rsid w:val="00A16D34"/>
    <w:rsid w:val="00A17523"/>
    <w:rsid w:val="00A200FD"/>
    <w:rsid w:val="00A20AA1"/>
    <w:rsid w:val="00A20F0E"/>
    <w:rsid w:val="00A21008"/>
    <w:rsid w:val="00A2276F"/>
    <w:rsid w:val="00A22802"/>
    <w:rsid w:val="00A23241"/>
    <w:rsid w:val="00A241A4"/>
    <w:rsid w:val="00A24E11"/>
    <w:rsid w:val="00A24F24"/>
    <w:rsid w:val="00A308D7"/>
    <w:rsid w:val="00A30D29"/>
    <w:rsid w:val="00A318A9"/>
    <w:rsid w:val="00A31D25"/>
    <w:rsid w:val="00A31DAA"/>
    <w:rsid w:val="00A323AC"/>
    <w:rsid w:val="00A32C3F"/>
    <w:rsid w:val="00A32C5D"/>
    <w:rsid w:val="00A33C8A"/>
    <w:rsid w:val="00A340F2"/>
    <w:rsid w:val="00A3516E"/>
    <w:rsid w:val="00A35D9C"/>
    <w:rsid w:val="00A360D3"/>
    <w:rsid w:val="00A36D4B"/>
    <w:rsid w:val="00A37648"/>
    <w:rsid w:val="00A376A1"/>
    <w:rsid w:val="00A40105"/>
    <w:rsid w:val="00A402FF"/>
    <w:rsid w:val="00A40A08"/>
    <w:rsid w:val="00A41CB5"/>
    <w:rsid w:val="00A42BA9"/>
    <w:rsid w:val="00A435C1"/>
    <w:rsid w:val="00A436F9"/>
    <w:rsid w:val="00A43E0C"/>
    <w:rsid w:val="00A44E71"/>
    <w:rsid w:val="00A45BD2"/>
    <w:rsid w:val="00A47D69"/>
    <w:rsid w:val="00A50931"/>
    <w:rsid w:val="00A5283E"/>
    <w:rsid w:val="00A529BC"/>
    <w:rsid w:val="00A53579"/>
    <w:rsid w:val="00A553F9"/>
    <w:rsid w:val="00A55454"/>
    <w:rsid w:val="00A56D8B"/>
    <w:rsid w:val="00A56D8F"/>
    <w:rsid w:val="00A56DE9"/>
    <w:rsid w:val="00A56F01"/>
    <w:rsid w:val="00A6024F"/>
    <w:rsid w:val="00A61263"/>
    <w:rsid w:val="00A62C68"/>
    <w:rsid w:val="00A6505A"/>
    <w:rsid w:val="00A65E87"/>
    <w:rsid w:val="00A66045"/>
    <w:rsid w:val="00A6690F"/>
    <w:rsid w:val="00A67272"/>
    <w:rsid w:val="00A702DA"/>
    <w:rsid w:val="00A7135F"/>
    <w:rsid w:val="00A71514"/>
    <w:rsid w:val="00A73025"/>
    <w:rsid w:val="00A73927"/>
    <w:rsid w:val="00A74C2C"/>
    <w:rsid w:val="00A76433"/>
    <w:rsid w:val="00A767A3"/>
    <w:rsid w:val="00A76B7B"/>
    <w:rsid w:val="00A772EB"/>
    <w:rsid w:val="00A77C6E"/>
    <w:rsid w:val="00A77EC7"/>
    <w:rsid w:val="00A802D2"/>
    <w:rsid w:val="00A80635"/>
    <w:rsid w:val="00A81314"/>
    <w:rsid w:val="00A81762"/>
    <w:rsid w:val="00A818D0"/>
    <w:rsid w:val="00A82202"/>
    <w:rsid w:val="00A83EAB"/>
    <w:rsid w:val="00A84C3F"/>
    <w:rsid w:val="00A85914"/>
    <w:rsid w:val="00A8673E"/>
    <w:rsid w:val="00A867B5"/>
    <w:rsid w:val="00A86D47"/>
    <w:rsid w:val="00A87B5A"/>
    <w:rsid w:val="00A907E0"/>
    <w:rsid w:val="00A92CC2"/>
    <w:rsid w:val="00A9380A"/>
    <w:rsid w:val="00A95D03"/>
    <w:rsid w:val="00A95FE6"/>
    <w:rsid w:val="00A966D0"/>
    <w:rsid w:val="00A96998"/>
    <w:rsid w:val="00A9786A"/>
    <w:rsid w:val="00A97D1D"/>
    <w:rsid w:val="00AA0700"/>
    <w:rsid w:val="00AA080B"/>
    <w:rsid w:val="00AA19D0"/>
    <w:rsid w:val="00AA1D41"/>
    <w:rsid w:val="00AA22C2"/>
    <w:rsid w:val="00AA2A8F"/>
    <w:rsid w:val="00AA2C8B"/>
    <w:rsid w:val="00AA2F0A"/>
    <w:rsid w:val="00AA311F"/>
    <w:rsid w:val="00AB09AA"/>
    <w:rsid w:val="00AB0E3D"/>
    <w:rsid w:val="00AB2B7A"/>
    <w:rsid w:val="00AB3154"/>
    <w:rsid w:val="00AB5F63"/>
    <w:rsid w:val="00AB6F5E"/>
    <w:rsid w:val="00AB7C10"/>
    <w:rsid w:val="00AC01BC"/>
    <w:rsid w:val="00AC21DE"/>
    <w:rsid w:val="00AC226D"/>
    <w:rsid w:val="00AC22C7"/>
    <w:rsid w:val="00AC2BB4"/>
    <w:rsid w:val="00AC3C1D"/>
    <w:rsid w:val="00AC40C0"/>
    <w:rsid w:val="00AC422C"/>
    <w:rsid w:val="00AC4A69"/>
    <w:rsid w:val="00AC4CD6"/>
    <w:rsid w:val="00AC5ADF"/>
    <w:rsid w:val="00AC5D98"/>
    <w:rsid w:val="00AD0AC7"/>
    <w:rsid w:val="00AD1051"/>
    <w:rsid w:val="00AD11AF"/>
    <w:rsid w:val="00AD1688"/>
    <w:rsid w:val="00AD1E66"/>
    <w:rsid w:val="00AD32DE"/>
    <w:rsid w:val="00AD40A0"/>
    <w:rsid w:val="00AD44DE"/>
    <w:rsid w:val="00AD49AC"/>
    <w:rsid w:val="00AD4CE0"/>
    <w:rsid w:val="00AE1037"/>
    <w:rsid w:val="00AE1218"/>
    <w:rsid w:val="00AE174D"/>
    <w:rsid w:val="00AE18F2"/>
    <w:rsid w:val="00AE1D00"/>
    <w:rsid w:val="00AE2175"/>
    <w:rsid w:val="00AE260C"/>
    <w:rsid w:val="00AE29BC"/>
    <w:rsid w:val="00AE5BCD"/>
    <w:rsid w:val="00AE61A3"/>
    <w:rsid w:val="00AE701A"/>
    <w:rsid w:val="00AE706C"/>
    <w:rsid w:val="00AE73F9"/>
    <w:rsid w:val="00AF0515"/>
    <w:rsid w:val="00AF11BD"/>
    <w:rsid w:val="00AF16BD"/>
    <w:rsid w:val="00AF17E9"/>
    <w:rsid w:val="00AF2315"/>
    <w:rsid w:val="00AF39E1"/>
    <w:rsid w:val="00AF3A53"/>
    <w:rsid w:val="00AF5D69"/>
    <w:rsid w:val="00AF78C2"/>
    <w:rsid w:val="00AF7973"/>
    <w:rsid w:val="00AF7A66"/>
    <w:rsid w:val="00AF7DE8"/>
    <w:rsid w:val="00B0089B"/>
    <w:rsid w:val="00B0371C"/>
    <w:rsid w:val="00B04347"/>
    <w:rsid w:val="00B045DC"/>
    <w:rsid w:val="00B05385"/>
    <w:rsid w:val="00B06385"/>
    <w:rsid w:val="00B06888"/>
    <w:rsid w:val="00B06BC5"/>
    <w:rsid w:val="00B07B9F"/>
    <w:rsid w:val="00B1011F"/>
    <w:rsid w:val="00B106E3"/>
    <w:rsid w:val="00B10B73"/>
    <w:rsid w:val="00B110EB"/>
    <w:rsid w:val="00B114AF"/>
    <w:rsid w:val="00B1157B"/>
    <w:rsid w:val="00B11893"/>
    <w:rsid w:val="00B11A60"/>
    <w:rsid w:val="00B15AF5"/>
    <w:rsid w:val="00B1666B"/>
    <w:rsid w:val="00B174DB"/>
    <w:rsid w:val="00B17630"/>
    <w:rsid w:val="00B17B6C"/>
    <w:rsid w:val="00B20109"/>
    <w:rsid w:val="00B23624"/>
    <w:rsid w:val="00B23BA0"/>
    <w:rsid w:val="00B23EE6"/>
    <w:rsid w:val="00B24421"/>
    <w:rsid w:val="00B24A06"/>
    <w:rsid w:val="00B2609C"/>
    <w:rsid w:val="00B263F9"/>
    <w:rsid w:val="00B309F7"/>
    <w:rsid w:val="00B30ED5"/>
    <w:rsid w:val="00B316C3"/>
    <w:rsid w:val="00B33BE4"/>
    <w:rsid w:val="00B34C49"/>
    <w:rsid w:val="00B37486"/>
    <w:rsid w:val="00B37EE9"/>
    <w:rsid w:val="00B40A44"/>
    <w:rsid w:val="00B40E3E"/>
    <w:rsid w:val="00B41647"/>
    <w:rsid w:val="00B428DE"/>
    <w:rsid w:val="00B42CE4"/>
    <w:rsid w:val="00B42EC0"/>
    <w:rsid w:val="00B43186"/>
    <w:rsid w:val="00B459FC"/>
    <w:rsid w:val="00B4700E"/>
    <w:rsid w:val="00B47456"/>
    <w:rsid w:val="00B500C9"/>
    <w:rsid w:val="00B50D64"/>
    <w:rsid w:val="00B50F91"/>
    <w:rsid w:val="00B5129D"/>
    <w:rsid w:val="00B5162E"/>
    <w:rsid w:val="00B52AD7"/>
    <w:rsid w:val="00B533B0"/>
    <w:rsid w:val="00B563E1"/>
    <w:rsid w:val="00B567A6"/>
    <w:rsid w:val="00B57269"/>
    <w:rsid w:val="00B572D9"/>
    <w:rsid w:val="00B621B1"/>
    <w:rsid w:val="00B635B3"/>
    <w:rsid w:val="00B64460"/>
    <w:rsid w:val="00B64C75"/>
    <w:rsid w:val="00B660F5"/>
    <w:rsid w:val="00B66312"/>
    <w:rsid w:val="00B66B63"/>
    <w:rsid w:val="00B67173"/>
    <w:rsid w:val="00B67DD8"/>
    <w:rsid w:val="00B7021D"/>
    <w:rsid w:val="00B712F8"/>
    <w:rsid w:val="00B7251F"/>
    <w:rsid w:val="00B753D5"/>
    <w:rsid w:val="00B75D0F"/>
    <w:rsid w:val="00B75DE5"/>
    <w:rsid w:val="00B7620F"/>
    <w:rsid w:val="00B76B84"/>
    <w:rsid w:val="00B76DC4"/>
    <w:rsid w:val="00B77F2F"/>
    <w:rsid w:val="00B83E13"/>
    <w:rsid w:val="00B850DD"/>
    <w:rsid w:val="00B859E2"/>
    <w:rsid w:val="00B85BBA"/>
    <w:rsid w:val="00B90D1E"/>
    <w:rsid w:val="00B912BF"/>
    <w:rsid w:val="00B91AF2"/>
    <w:rsid w:val="00B92DE8"/>
    <w:rsid w:val="00B93B00"/>
    <w:rsid w:val="00B946A6"/>
    <w:rsid w:val="00B94DB3"/>
    <w:rsid w:val="00B96908"/>
    <w:rsid w:val="00B978E3"/>
    <w:rsid w:val="00B97E2A"/>
    <w:rsid w:val="00BA2022"/>
    <w:rsid w:val="00BA2300"/>
    <w:rsid w:val="00BA2696"/>
    <w:rsid w:val="00BA55F0"/>
    <w:rsid w:val="00BA5FD8"/>
    <w:rsid w:val="00BA70D1"/>
    <w:rsid w:val="00BB0508"/>
    <w:rsid w:val="00BB0BB5"/>
    <w:rsid w:val="00BB2263"/>
    <w:rsid w:val="00BB2B25"/>
    <w:rsid w:val="00BB52F1"/>
    <w:rsid w:val="00BB5944"/>
    <w:rsid w:val="00BB64F4"/>
    <w:rsid w:val="00BB6ACF"/>
    <w:rsid w:val="00BB6F3E"/>
    <w:rsid w:val="00BC0F1C"/>
    <w:rsid w:val="00BC336F"/>
    <w:rsid w:val="00BC39F5"/>
    <w:rsid w:val="00BC4D63"/>
    <w:rsid w:val="00BC55DA"/>
    <w:rsid w:val="00BC5996"/>
    <w:rsid w:val="00BC7976"/>
    <w:rsid w:val="00BC7A09"/>
    <w:rsid w:val="00BD1682"/>
    <w:rsid w:val="00BD28C6"/>
    <w:rsid w:val="00BD2AFB"/>
    <w:rsid w:val="00BD3034"/>
    <w:rsid w:val="00BD5236"/>
    <w:rsid w:val="00BD5F6D"/>
    <w:rsid w:val="00BD65B4"/>
    <w:rsid w:val="00BD72BB"/>
    <w:rsid w:val="00BD7461"/>
    <w:rsid w:val="00BD74B4"/>
    <w:rsid w:val="00BD7531"/>
    <w:rsid w:val="00BE17F3"/>
    <w:rsid w:val="00BE1F4A"/>
    <w:rsid w:val="00BE40DA"/>
    <w:rsid w:val="00BE523D"/>
    <w:rsid w:val="00BE5EFA"/>
    <w:rsid w:val="00BE6573"/>
    <w:rsid w:val="00BE6D73"/>
    <w:rsid w:val="00BE71D9"/>
    <w:rsid w:val="00BE7335"/>
    <w:rsid w:val="00BE7482"/>
    <w:rsid w:val="00BE7585"/>
    <w:rsid w:val="00BF1C02"/>
    <w:rsid w:val="00BF2699"/>
    <w:rsid w:val="00BF3A66"/>
    <w:rsid w:val="00BF4FF7"/>
    <w:rsid w:val="00BF5366"/>
    <w:rsid w:val="00BF6E2E"/>
    <w:rsid w:val="00C017D6"/>
    <w:rsid w:val="00C01D43"/>
    <w:rsid w:val="00C036ED"/>
    <w:rsid w:val="00C036F1"/>
    <w:rsid w:val="00C04DFA"/>
    <w:rsid w:val="00C05242"/>
    <w:rsid w:val="00C05466"/>
    <w:rsid w:val="00C059CC"/>
    <w:rsid w:val="00C05EE2"/>
    <w:rsid w:val="00C11D84"/>
    <w:rsid w:val="00C122DA"/>
    <w:rsid w:val="00C13EB3"/>
    <w:rsid w:val="00C15CE9"/>
    <w:rsid w:val="00C166AE"/>
    <w:rsid w:val="00C209AA"/>
    <w:rsid w:val="00C21FF5"/>
    <w:rsid w:val="00C220CA"/>
    <w:rsid w:val="00C23840"/>
    <w:rsid w:val="00C239AC"/>
    <w:rsid w:val="00C25625"/>
    <w:rsid w:val="00C267A0"/>
    <w:rsid w:val="00C27271"/>
    <w:rsid w:val="00C27D50"/>
    <w:rsid w:val="00C310BB"/>
    <w:rsid w:val="00C32082"/>
    <w:rsid w:val="00C34661"/>
    <w:rsid w:val="00C3512F"/>
    <w:rsid w:val="00C3581E"/>
    <w:rsid w:val="00C35964"/>
    <w:rsid w:val="00C35A97"/>
    <w:rsid w:val="00C36D57"/>
    <w:rsid w:val="00C3780F"/>
    <w:rsid w:val="00C37F0F"/>
    <w:rsid w:val="00C37FB1"/>
    <w:rsid w:val="00C40112"/>
    <w:rsid w:val="00C41AC3"/>
    <w:rsid w:val="00C42FC6"/>
    <w:rsid w:val="00C43D77"/>
    <w:rsid w:val="00C45380"/>
    <w:rsid w:val="00C45AC1"/>
    <w:rsid w:val="00C46938"/>
    <w:rsid w:val="00C46C09"/>
    <w:rsid w:val="00C46D8A"/>
    <w:rsid w:val="00C47E94"/>
    <w:rsid w:val="00C509CD"/>
    <w:rsid w:val="00C50FDE"/>
    <w:rsid w:val="00C519E9"/>
    <w:rsid w:val="00C52052"/>
    <w:rsid w:val="00C521F3"/>
    <w:rsid w:val="00C55442"/>
    <w:rsid w:val="00C55D29"/>
    <w:rsid w:val="00C577A5"/>
    <w:rsid w:val="00C605E6"/>
    <w:rsid w:val="00C60B23"/>
    <w:rsid w:val="00C64143"/>
    <w:rsid w:val="00C64F83"/>
    <w:rsid w:val="00C65307"/>
    <w:rsid w:val="00C65BE5"/>
    <w:rsid w:val="00C70B6E"/>
    <w:rsid w:val="00C716C1"/>
    <w:rsid w:val="00C7298A"/>
    <w:rsid w:val="00C72AE4"/>
    <w:rsid w:val="00C74055"/>
    <w:rsid w:val="00C74724"/>
    <w:rsid w:val="00C753EE"/>
    <w:rsid w:val="00C77402"/>
    <w:rsid w:val="00C77907"/>
    <w:rsid w:val="00C77FC3"/>
    <w:rsid w:val="00C8011E"/>
    <w:rsid w:val="00C814EB"/>
    <w:rsid w:val="00C82179"/>
    <w:rsid w:val="00C836B5"/>
    <w:rsid w:val="00C83A70"/>
    <w:rsid w:val="00C845C2"/>
    <w:rsid w:val="00C85B41"/>
    <w:rsid w:val="00C86958"/>
    <w:rsid w:val="00C86F4C"/>
    <w:rsid w:val="00C9213A"/>
    <w:rsid w:val="00C933E6"/>
    <w:rsid w:val="00C93464"/>
    <w:rsid w:val="00C93844"/>
    <w:rsid w:val="00C93E3E"/>
    <w:rsid w:val="00C93E5B"/>
    <w:rsid w:val="00C94A4C"/>
    <w:rsid w:val="00C94A68"/>
    <w:rsid w:val="00C950B6"/>
    <w:rsid w:val="00C95260"/>
    <w:rsid w:val="00C95887"/>
    <w:rsid w:val="00C95EBA"/>
    <w:rsid w:val="00C969B6"/>
    <w:rsid w:val="00C9760B"/>
    <w:rsid w:val="00CA0C50"/>
    <w:rsid w:val="00CA0FA0"/>
    <w:rsid w:val="00CA1D21"/>
    <w:rsid w:val="00CA1D30"/>
    <w:rsid w:val="00CA2099"/>
    <w:rsid w:val="00CA23C4"/>
    <w:rsid w:val="00CA3926"/>
    <w:rsid w:val="00CA4B55"/>
    <w:rsid w:val="00CA5889"/>
    <w:rsid w:val="00CA5D4D"/>
    <w:rsid w:val="00CA658A"/>
    <w:rsid w:val="00CA670B"/>
    <w:rsid w:val="00CB0EE2"/>
    <w:rsid w:val="00CB2B08"/>
    <w:rsid w:val="00CB3255"/>
    <w:rsid w:val="00CB3C27"/>
    <w:rsid w:val="00CB5BE8"/>
    <w:rsid w:val="00CC0402"/>
    <w:rsid w:val="00CC186F"/>
    <w:rsid w:val="00CC1AC9"/>
    <w:rsid w:val="00CC2163"/>
    <w:rsid w:val="00CC7C33"/>
    <w:rsid w:val="00CD0C67"/>
    <w:rsid w:val="00CD3109"/>
    <w:rsid w:val="00CD3B92"/>
    <w:rsid w:val="00CD4BCF"/>
    <w:rsid w:val="00CD68E1"/>
    <w:rsid w:val="00CD6FC0"/>
    <w:rsid w:val="00CE00BE"/>
    <w:rsid w:val="00CE073A"/>
    <w:rsid w:val="00CE0C17"/>
    <w:rsid w:val="00CE1A3A"/>
    <w:rsid w:val="00CE2AF5"/>
    <w:rsid w:val="00CE3398"/>
    <w:rsid w:val="00CE452A"/>
    <w:rsid w:val="00CE470A"/>
    <w:rsid w:val="00CE5AD6"/>
    <w:rsid w:val="00CE6006"/>
    <w:rsid w:val="00CE75E9"/>
    <w:rsid w:val="00CE7DE7"/>
    <w:rsid w:val="00CF1185"/>
    <w:rsid w:val="00CF19FB"/>
    <w:rsid w:val="00CF263F"/>
    <w:rsid w:val="00CF3042"/>
    <w:rsid w:val="00CF330A"/>
    <w:rsid w:val="00CF5B4C"/>
    <w:rsid w:val="00CF716E"/>
    <w:rsid w:val="00CF73FA"/>
    <w:rsid w:val="00CF7CC6"/>
    <w:rsid w:val="00D00A1C"/>
    <w:rsid w:val="00D00C16"/>
    <w:rsid w:val="00D048D9"/>
    <w:rsid w:val="00D049F9"/>
    <w:rsid w:val="00D05A03"/>
    <w:rsid w:val="00D06658"/>
    <w:rsid w:val="00D067D2"/>
    <w:rsid w:val="00D06BF6"/>
    <w:rsid w:val="00D06CC2"/>
    <w:rsid w:val="00D06F54"/>
    <w:rsid w:val="00D07360"/>
    <w:rsid w:val="00D07B3B"/>
    <w:rsid w:val="00D07E16"/>
    <w:rsid w:val="00D106A1"/>
    <w:rsid w:val="00D10B4D"/>
    <w:rsid w:val="00D1126D"/>
    <w:rsid w:val="00D11D40"/>
    <w:rsid w:val="00D12572"/>
    <w:rsid w:val="00D125A8"/>
    <w:rsid w:val="00D15536"/>
    <w:rsid w:val="00D155FC"/>
    <w:rsid w:val="00D16650"/>
    <w:rsid w:val="00D16725"/>
    <w:rsid w:val="00D175C0"/>
    <w:rsid w:val="00D20258"/>
    <w:rsid w:val="00D229E9"/>
    <w:rsid w:val="00D2381C"/>
    <w:rsid w:val="00D23FA3"/>
    <w:rsid w:val="00D241ED"/>
    <w:rsid w:val="00D248F1"/>
    <w:rsid w:val="00D254CF"/>
    <w:rsid w:val="00D26BEE"/>
    <w:rsid w:val="00D2741F"/>
    <w:rsid w:val="00D32342"/>
    <w:rsid w:val="00D32550"/>
    <w:rsid w:val="00D329C4"/>
    <w:rsid w:val="00D33C5E"/>
    <w:rsid w:val="00D34825"/>
    <w:rsid w:val="00D34BD6"/>
    <w:rsid w:val="00D35C16"/>
    <w:rsid w:val="00D36198"/>
    <w:rsid w:val="00D37ECD"/>
    <w:rsid w:val="00D40697"/>
    <w:rsid w:val="00D41258"/>
    <w:rsid w:val="00D41933"/>
    <w:rsid w:val="00D435AF"/>
    <w:rsid w:val="00D43911"/>
    <w:rsid w:val="00D4439E"/>
    <w:rsid w:val="00D45AA3"/>
    <w:rsid w:val="00D462B3"/>
    <w:rsid w:val="00D464F8"/>
    <w:rsid w:val="00D46EED"/>
    <w:rsid w:val="00D504CE"/>
    <w:rsid w:val="00D527B2"/>
    <w:rsid w:val="00D52FDA"/>
    <w:rsid w:val="00D54149"/>
    <w:rsid w:val="00D54D30"/>
    <w:rsid w:val="00D557A9"/>
    <w:rsid w:val="00D55BBF"/>
    <w:rsid w:val="00D55D8D"/>
    <w:rsid w:val="00D574ED"/>
    <w:rsid w:val="00D57D82"/>
    <w:rsid w:val="00D604BD"/>
    <w:rsid w:val="00D607C1"/>
    <w:rsid w:val="00D60A72"/>
    <w:rsid w:val="00D6101F"/>
    <w:rsid w:val="00D61950"/>
    <w:rsid w:val="00D629C5"/>
    <w:rsid w:val="00D64F32"/>
    <w:rsid w:val="00D6736B"/>
    <w:rsid w:val="00D67676"/>
    <w:rsid w:val="00D71B17"/>
    <w:rsid w:val="00D7269F"/>
    <w:rsid w:val="00D74A0E"/>
    <w:rsid w:val="00D7584D"/>
    <w:rsid w:val="00D75A6C"/>
    <w:rsid w:val="00D767C3"/>
    <w:rsid w:val="00D76924"/>
    <w:rsid w:val="00D77F8A"/>
    <w:rsid w:val="00D808F7"/>
    <w:rsid w:val="00D80B17"/>
    <w:rsid w:val="00D824E6"/>
    <w:rsid w:val="00D831EA"/>
    <w:rsid w:val="00D845F8"/>
    <w:rsid w:val="00D849CD"/>
    <w:rsid w:val="00D84BD7"/>
    <w:rsid w:val="00D86DFB"/>
    <w:rsid w:val="00D871EA"/>
    <w:rsid w:val="00D8795D"/>
    <w:rsid w:val="00D87D8F"/>
    <w:rsid w:val="00D90804"/>
    <w:rsid w:val="00D90A50"/>
    <w:rsid w:val="00D90FF8"/>
    <w:rsid w:val="00D91548"/>
    <w:rsid w:val="00D91950"/>
    <w:rsid w:val="00D91B14"/>
    <w:rsid w:val="00D9331F"/>
    <w:rsid w:val="00D937B9"/>
    <w:rsid w:val="00D95B6C"/>
    <w:rsid w:val="00D96CCD"/>
    <w:rsid w:val="00D96D8D"/>
    <w:rsid w:val="00D96E26"/>
    <w:rsid w:val="00D96E82"/>
    <w:rsid w:val="00D97AA7"/>
    <w:rsid w:val="00D97D20"/>
    <w:rsid w:val="00DA0AFE"/>
    <w:rsid w:val="00DA1442"/>
    <w:rsid w:val="00DA1E13"/>
    <w:rsid w:val="00DA2A76"/>
    <w:rsid w:val="00DA2D79"/>
    <w:rsid w:val="00DA2E8E"/>
    <w:rsid w:val="00DA38CF"/>
    <w:rsid w:val="00DA3BF1"/>
    <w:rsid w:val="00DA4086"/>
    <w:rsid w:val="00DA4CFE"/>
    <w:rsid w:val="00DA543D"/>
    <w:rsid w:val="00DA59BF"/>
    <w:rsid w:val="00DA5A04"/>
    <w:rsid w:val="00DA62FE"/>
    <w:rsid w:val="00DA72BB"/>
    <w:rsid w:val="00DA751D"/>
    <w:rsid w:val="00DB0237"/>
    <w:rsid w:val="00DB081E"/>
    <w:rsid w:val="00DB1EA5"/>
    <w:rsid w:val="00DB21F7"/>
    <w:rsid w:val="00DB2EC8"/>
    <w:rsid w:val="00DB331A"/>
    <w:rsid w:val="00DB3898"/>
    <w:rsid w:val="00DB3BCC"/>
    <w:rsid w:val="00DB4365"/>
    <w:rsid w:val="00DB49FB"/>
    <w:rsid w:val="00DB5451"/>
    <w:rsid w:val="00DB55AA"/>
    <w:rsid w:val="00DB5B61"/>
    <w:rsid w:val="00DB6992"/>
    <w:rsid w:val="00DB6DF1"/>
    <w:rsid w:val="00DB726C"/>
    <w:rsid w:val="00DB75E3"/>
    <w:rsid w:val="00DC0632"/>
    <w:rsid w:val="00DC5A6A"/>
    <w:rsid w:val="00DC76D0"/>
    <w:rsid w:val="00DC7D9A"/>
    <w:rsid w:val="00DD05EE"/>
    <w:rsid w:val="00DD0CA4"/>
    <w:rsid w:val="00DD16E5"/>
    <w:rsid w:val="00DD19B1"/>
    <w:rsid w:val="00DD22EA"/>
    <w:rsid w:val="00DD375A"/>
    <w:rsid w:val="00DD3CCE"/>
    <w:rsid w:val="00DD406A"/>
    <w:rsid w:val="00DD58F7"/>
    <w:rsid w:val="00DD6706"/>
    <w:rsid w:val="00DE1768"/>
    <w:rsid w:val="00DE21DB"/>
    <w:rsid w:val="00DE2936"/>
    <w:rsid w:val="00DE2B5F"/>
    <w:rsid w:val="00DE2D52"/>
    <w:rsid w:val="00DE4D72"/>
    <w:rsid w:val="00DE57B4"/>
    <w:rsid w:val="00DE7EC6"/>
    <w:rsid w:val="00DF291E"/>
    <w:rsid w:val="00DF353B"/>
    <w:rsid w:val="00DF37E1"/>
    <w:rsid w:val="00DF5172"/>
    <w:rsid w:val="00DF5884"/>
    <w:rsid w:val="00DF72C6"/>
    <w:rsid w:val="00DF7351"/>
    <w:rsid w:val="00DF743F"/>
    <w:rsid w:val="00DF76F9"/>
    <w:rsid w:val="00E00138"/>
    <w:rsid w:val="00E00DAA"/>
    <w:rsid w:val="00E00F8B"/>
    <w:rsid w:val="00E0163C"/>
    <w:rsid w:val="00E01807"/>
    <w:rsid w:val="00E0192D"/>
    <w:rsid w:val="00E02A17"/>
    <w:rsid w:val="00E03173"/>
    <w:rsid w:val="00E03E00"/>
    <w:rsid w:val="00E040A9"/>
    <w:rsid w:val="00E04A90"/>
    <w:rsid w:val="00E0545C"/>
    <w:rsid w:val="00E06AC8"/>
    <w:rsid w:val="00E10063"/>
    <w:rsid w:val="00E11A4C"/>
    <w:rsid w:val="00E12366"/>
    <w:rsid w:val="00E128F2"/>
    <w:rsid w:val="00E12AFB"/>
    <w:rsid w:val="00E13882"/>
    <w:rsid w:val="00E13AAD"/>
    <w:rsid w:val="00E15D87"/>
    <w:rsid w:val="00E16086"/>
    <w:rsid w:val="00E160F9"/>
    <w:rsid w:val="00E16340"/>
    <w:rsid w:val="00E16437"/>
    <w:rsid w:val="00E170EB"/>
    <w:rsid w:val="00E17318"/>
    <w:rsid w:val="00E17952"/>
    <w:rsid w:val="00E17D8E"/>
    <w:rsid w:val="00E21E54"/>
    <w:rsid w:val="00E21E5E"/>
    <w:rsid w:val="00E221D2"/>
    <w:rsid w:val="00E23741"/>
    <w:rsid w:val="00E24497"/>
    <w:rsid w:val="00E24801"/>
    <w:rsid w:val="00E249FC"/>
    <w:rsid w:val="00E25A0E"/>
    <w:rsid w:val="00E26808"/>
    <w:rsid w:val="00E26C24"/>
    <w:rsid w:val="00E26EE5"/>
    <w:rsid w:val="00E27662"/>
    <w:rsid w:val="00E277BD"/>
    <w:rsid w:val="00E27F7D"/>
    <w:rsid w:val="00E31FF4"/>
    <w:rsid w:val="00E353E6"/>
    <w:rsid w:val="00E36DDA"/>
    <w:rsid w:val="00E36FA6"/>
    <w:rsid w:val="00E37151"/>
    <w:rsid w:val="00E409CE"/>
    <w:rsid w:val="00E40A15"/>
    <w:rsid w:val="00E419E5"/>
    <w:rsid w:val="00E42018"/>
    <w:rsid w:val="00E42084"/>
    <w:rsid w:val="00E42180"/>
    <w:rsid w:val="00E42439"/>
    <w:rsid w:val="00E4365C"/>
    <w:rsid w:val="00E439F5"/>
    <w:rsid w:val="00E446E8"/>
    <w:rsid w:val="00E44A2E"/>
    <w:rsid w:val="00E44BD4"/>
    <w:rsid w:val="00E45CBE"/>
    <w:rsid w:val="00E468A2"/>
    <w:rsid w:val="00E46CB0"/>
    <w:rsid w:val="00E50031"/>
    <w:rsid w:val="00E50324"/>
    <w:rsid w:val="00E51075"/>
    <w:rsid w:val="00E510AC"/>
    <w:rsid w:val="00E52A6B"/>
    <w:rsid w:val="00E53B57"/>
    <w:rsid w:val="00E54988"/>
    <w:rsid w:val="00E54DCD"/>
    <w:rsid w:val="00E56714"/>
    <w:rsid w:val="00E56F4E"/>
    <w:rsid w:val="00E57411"/>
    <w:rsid w:val="00E579D4"/>
    <w:rsid w:val="00E57BDC"/>
    <w:rsid w:val="00E57C4B"/>
    <w:rsid w:val="00E57EF2"/>
    <w:rsid w:val="00E60EE3"/>
    <w:rsid w:val="00E61BD8"/>
    <w:rsid w:val="00E62B32"/>
    <w:rsid w:val="00E64481"/>
    <w:rsid w:val="00E64898"/>
    <w:rsid w:val="00E64C2D"/>
    <w:rsid w:val="00E65687"/>
    <w:rsid w:val="00E6713B"/>
    <w:rsid w:val="00E67626"/>
    <w:rsid w:val="00E67F04"/>
    <w:rsid w:val="00E715C1"/>
    <w:rsid w:val="00E71DB2"/>
    <w:rsid w:val="00E7276E"/>
    <w:rsid w:val="00E73077"/>
    <w:rsid w:val="00E73488"/>
    <w:rsid w:val="00E738CE"/>
    <w:rsid w:val="00E74482"/>
    <w:rsid w:val="00E744F9"/>
    <w:rsid w:val="00E74E24"/>
    <w:rsid w:val="00E77AF3"/>
    <w:rsid w:val="00E80F28"/>
    <w:rsid w:val="00E81B91"/>
    <w:rsid w:val="00E8251E"/>
    <w:rsid w:val="00E85157"/>
    <w:rsid w:val="00E86157"/>
    <w:rsid w:val="00E903FA"/>
    <w:rsid w:val="00E92372"/>
    <w:rsid w:val="00E93173"/>
    <w:rsid w:val="00E93DB3"/>
    <w:rsid w:val="00E96459"/>
    <w:rsid w:val="00EA0065"/>
    <w:rsid w:val="00EA1271"/>
    <w:rsid w:val="00EA18F8"/>
    <w:rsid w:val="00EA1CED"/>
    <w:rsid w:val="00EA23EE"/>
    <w:rsid w:val="00EA349A"/>
    <w:rsid w:val="00EA3882"/>
    <w:rsid w:val="00EA40E7"/>
    <w:rsid w:val="00EA4B90"/>
    <w:rsid w:val="00EA4F12"/>
    <w:rsid w:val="00EA61D2"/>
    <w:rsid w:val="00EA630A"/>
    <w:rsid w:val="00EA64DF"/>
    <w:rsid w:val="00EB0009"/>
    <w:rsid w:val="00EB044E"/>
    <w:rsid w:val="00EB1FF2"/>
    <w:rsid w:val="00EB2A47"/>
    <w:rsid w:val="00EB2F74"/>
    <w:rsid w:val="00EB4207"/>
    <w:rsid w:val="00EB535D"/>
    <w:rsid w:val="00EB552B"/>
    <w:rsid w:val="00EB5B99"/>
    <w:rsid w:val="00EB6B29"/>
    <w:rsid w:val="00EB7147"/>
    <w:rsid w:val="00EB7C93"/>
    <w:rsid w:val="00EC0B47"/>
    <w:rsid w:val="00EC1E4C"/>
    <w:rsid w:val="00EC1F12"/>
    <w:rsid w:val="00EC2C7B"/>
    <w:rsid w:val="00EC33A4"/>
    <w:rsid w:val="00EC4B1C"/>
    <w:rsid w:val="00EC4E76"/>
    <w:rsid w:val="00EC5F70"/>
    <w:rsid w:val="00EC6327"/>
    <w:rsid w:val="00EC6ACC"/>
    <w:rsid w:val="00ED1EB7"/>
    <w:rsid w:val="00ED251E"/>
    <w:rsid w:val="00ED302D"/>
    <w:rsid w:val="00ED3EDC"/>
    <w:rsid w:val="00ED65A0"/>
    <w:rsid w:val="00ED69AD"/>
    <w:rsid w:val="00ED6D8D"/>
    <w:rsid w:val="00ED7513"/>
    <w:rsid w:val="00ED7568"/>
    <w:rsid w:val="00ED75FB"/>
    <w:rsid w:val="00ED76A0"/>
    <w:rsid w:val="00EE1126"/>
    <w:rsid w:val="00EE1656"/>
    <w:rsid w:val="00EE18B3"/>
    <w:rsid w:val="00EE1DF5"/>
    <w:rsid w:val="00EE1F27"/>
    <w:rsid w:val="00EE614A"/>
    <w:rsid w:val="00EE67DA"/>
    <w:rsid w:val="00EE6F89"/>
    <w:rsid w:val="00EF161B"/>
    <w:rsid w:val="00EF564F"/>
    <w:rsid w:val="00EF585B"/>
    <w:rsid w:val="00EF62BA"/>
    <w:rsid w:val="00EF6435"/>
    <w:rsid w:val="00EF6CC5"/>
    <w:rsid w:val="00EF734C"/>
    <w:rsid w:val="00EF7BE6"/>
    <w:rsid w:val="00EF7C78"/>
    <w:rsid w:val="00F005EB"/>
    <w:rsid w:val="00F0063A"/>
    <w:rsid w:val="00F00B3D"/>
    <w:rsid w:val="00F01014"/>
    <w:rsid w:val="00F016D6"/>
    <w:rsid w:val="00F02F59"/>
    <w:rsid w:val="00F02F79"/>
    <w:rsid w:val="00F04040"/>
    <w:rsid w:val="00F042E2"/>
    <w:rsid w:val="00F05987"/>
    <w:rsid w:val="00F05B5E"/>
    <w:rsid w:val="00F06333"/>
    <w:rsid w:val="00F0766D"/>
    <w:rsid w:val="00F07CE6"/>
    <w:rsid w:val="00F07D1E"/>
    <w:rsid w:val="00F10B87"/>
    <w:rsid w:val="00F12BF8"/>
    <w:rsid w:val="00F12F47"/>
    <w:rsid w:val="00F13101"/>
    <w:rsid w:val="00F13124"/>
    <w:rsid w:val="00F14C35"/>
    <w:rsid w:val="00F14CEE"/>
    <w:rsid w:val="00F1596F"/>
    <w:rsid w:val="00F15D91"/>
    <w:rsid w:val="00F178BD"/>
    <w:rsid w:val="00F232D6"/>
    <w:rsid w:val="00F23479"/>
    <w:rsid w:val="00F23503"/>
    <w:rsid w:val="00F24673"/>
    <w:rsid w:val="00F24F43"/>
    <w:rsid w:val="00F2564F"/>
    <w:rsid w:val="00F25E18"/>
    <w:rsid w:val="00F26A69"/>
    <w:rsid w:val="00F27140"/>
    <w:rsid w:val="00F2750C"/>
    <w:rsid w:val="00F27804"/>
    <w:rsid w:val="00F278A2"/>
    <w:rsid w:val="00F30214"/>
    <w:rsid w:val="00F306B6"/>
    <w:rsid w:val="00F31014"/>
    <w:rsid w:val="00F31296"/>
    <w:rsid w:val="00F31527"/>
    <w:rsid w:val="00F31D07"/>
    <w:rsid w:val="00F31EC6"/>
    <w:rsid w:val="00F32879"/>
    <w:rsid w:val="00F33BFF"/>
    <w:rsid w:val="00F33CB9"/>
    <w:rsid w:val="00F343D2"/>
    <w:rsid w:val="00F35243"/>
    <w:rsid w:val="00F35F2D"/>
    <w:rsid w:val="00F3650D"/>
    <w:rsid w:val="00F36694"/>
    <w:rsid w:val="00F37D3B"/>
    <w:rsid w:val="00F4015F"/>
    <w:rsid w:val="00F40EEB"/>
    <w:rsid w:val="00F410BA"/>
    <w:rsid w:val="00F41844"/>
    <w:rsid w:val="00F41ADF"/>
    <w:rsid w:val="00F41EA1"/>
    <w:rsid w:val="00F41FF1"/>
    <w:rsid w:val="00F422F8"/>
    <w:rsid w:val="00F42AF8"/>
    <w:rsid w:val="00F43EF8"/>
    <w:rsid w:val="00F442E4"/>
    <w:rsid w:val="00F444B8"/>
    <w:rsid w:val="00F4483B"/>
    <w:rsid w:val="00F46C4F"/>
    <w:rsid w:val="00F476E9"/>
    <w:rsid w:val="00F47D8E"/>
    <w:rsid w:val="00F47FD2"/>
    <w:rsid w:val="00F47FEE"/>
    <w:rsid w:val="00F50780"/>
    <w:rsid w:val="00F5185F"/>
    <w:rsid w:val="00F52813"/>
    <w:rsid w:val="00F52CC4"/>
    <w:rsid w:val="00F530EB"/>
    <w:rsid w:val="00F53EB4"/>
    <w:rsid w:val="00F54A59"/>
    <w:rsid w:val="00F54C36"/>
    <w:rsid w:val="00F55074"/>
    <w:rsid w:val="00F607D9"/>
    <w:rsid w:val="00F63D88"/>
    <w:rsid w:val="00F64B48"/>
    <w:rsid w:val="00F64CCF"/>
    <w:rsid w:val="00F65288"/>
    <w:rsid w:val="00F65FDC"/>
    <w:rsid w:val="00F666A7"/>
    <w:rsid w:val="00F71E17"/>
    <w:rsid w:val="00F72131"/>
    <w:rsid w:val="00F72547"/>
    <w:rsid w:val="00F72F08"/>
    <w:rsid w:val="00F740F5"/>
    <w:rsid w:val="00F748F0"/>
    <w:rsid w:val="00F74ACE"/>
    <w:rsid w:val="00F74C40"/>
    <w:rsid w:val="00F762ED"/>
    <w:rsid w:val="00F774A9"/>
    <w:rsid w:val="00F77EA2"/>
    <w:rsid w:val="00F815D5"/>
    <w:rsid w:val="00F827C7"/>
    <w:rsid w:val="00F87292"/>
    <w:rsid w:val="00F87C77"/>
    <w:rsid w:val="00F902C0"/>
    <w:rsid w:val="00F911D1"/>
    <w:rsid w:val="00F9167B"/>
    <w:rsid w:val="00F926C7"/>
    <w:rsid w:val="00F93BF4"/>
    <w:rsid w:val="00F940F6"/>
    <w:rsid w:val="00F944A4"/>
    <w:rsid w:val="00F945AB"/>
    <w:rsid w:val="00F97CC7"/>
    <w:rsid w:val="00FA0026"/>
    <w:rsid w:val="00FA0A10"/>
    <w:rsid w:val="00FA138C"/>
    <w:rsid w:val="00FA1AC8"/>
    <w:rsid w:val="00FA4002"/>
    <w:rsid w:val="00FA557A"/>
    <w:rsid w:val="00FB05F0"/>
    <w:rsid w:val="00FB1BFD"/>
    <w:rsid w:val="00FB267D"/>
    <w:rsid w:val="00FB29D6"/>
    <w:rsid w:val="00FB2CF5"/>
    <w:rsid w:val="00FB2E43"/>
    <w:rsid w:val="00FB35FE"/>
    <w:rsid w:val="00FB411E"/>
    <w:rsid w:val="00FB5FEF"/>
    <w:rsid w:val="00FB6767"/>
    <w:rsid w:val="00FB676D"/>
    <w:rsid w:val="00FC17F0"/>
    <w:rsid w:val="00FC17F3"/>
    <w:rsid w:val="00FC2504"/>
    <w:rsid w:val="00FC2785"/>
    <w:rsid w:val="00FC361D"/>
    <w:rsid w:val="00FC4FD6"/>
    <w:rsid w:val="00FC6637"/>
    <w:rsid w:val="00FC690C"/>
    <w:rsid w:val="00FC6AB8"/>
    <w:rsid w:val="00FC6F8A"/>
    <w:rsid w:val="00FD0FC3"/>
    <w:rsid w:val="00FD180D"/>
    <w:rsid w:val="00FD1CD9"/>
    <w:rsid w:val="00FD2280"/>
    <w:rsid w:val="00FD2870"/>
    <w:rsid w:val="00FD308D"/>
    <w:rsid w:val="00FD4F8A"/>
    <w:rsid w:val="00FD7A37"/>
    <w:rsid w:val="00FE06A3"/>
    <w:rsid w:val="00FE098C"/>
    <w:rsid w:val="00FE1B76"/>
    <w:rsid w:val="00FE1CCB"/>
    <w:rsid w:val="00FE1E4B"/>
    <w:rsid w:val="00FE27AE"/>
    <w:rsid w:val="00FE28CE"/>
    <w:rsid w:val="00FE31B6"/>
    <w:rsid w:val="00FE3A8E"/>
    <w:rsid w:val="00FE4122"/>
    <w:rsid w:val="00FE51D8"/>
    <w:rsid w:val="00FE5861"/>
    <w:rsid w:val="00FE7974"/>
    <w:rsid w:val="00FF0235"/>
    <w:rsid w:val="00FF0850"/>
    <w:rsid w:val="00FF171B"/>
    <w:rsid w:val="00FF2990"/>
    <w:rsid w:val="00FF31C9"/>
    <w:rsid w:val="00FF37C7"/>
    <w:rsid w:val="00FF3DCE"/>
    <w:rsid w:val="00FF4A3A"/>
    <w:rsid w:val="00FF4E20"/>
    <w:rsid w:val="00FF4FA9"/>
    <w:rsid w:val="00FF5DFE"/>
    <w:rsid w:val="00FF64BD"/>
    <w:rsid w:val="00FF6A4A"/>
    <w:rsid w:val="00FF6C2A"/>
    <w:rsid w:val="00FF6F53"/>
    <w:rsid w:val="00FF7BEA"/>
    <w:rsid w:val="01192A0E"/>
    <w:rsid w:val="01821182"/>
    <w:rsid w:val="01E811AC"/>
    <w:rsid w:val="020A194D"/>
    <w:rsid w:val="020D7803"/>
    <w:rsid w:val="02194FB5"/>
    <w:rsid w:val="02375C86"/>
    <w:rsid w:val="026E5571"/>
    <w:rsid w:val="02797779"/>
    <w:rsid w:val="02B826BA"/>
    <w:rsid w:val="02F66D6D"/>
    <w:rsid w:val="04162E74"/>
    <w:rsid w:val="04184440"/>
    <w:rsid w:val="04626992"/>
    <w:rsid w:val="04EC5711"/>
    <w:rsid w:val="0575009E"/>
    <w:rsid w:val="059037F1"/>
    <w:rsid w:val="05A045D3"/>
    <w:rsid w:val="05FA21BF"/>
    <w:rsid w:val="06A56F6A"/>
    <w:rsid w:val="070338E0"/>
    <w:rsid w:val="0787641D"/>
    <w:rsid w:val="07B761A4"/>
    <w:rsid w:val="08071A14"/>
    <w:rsid w:val="0808238E"/>
    <w:rsid w:val="081A35B5"/>
    <w:rsid w:val="084A45ED"/>
    <w:rsid w:val="095835DF"/>
    <w:rsid w:val="097653D7"/>
    <w:rsid w:val="09895E33"/>
    <w:rsid w:val="09B90EC8"/>
    <w:rsid w:val="09BF7134"/>
    <w:rsid w:val="0A182F4F"/>
    <w:rsid w:val="0A4918BB"/>
    <w:rsid w:val="0A7359B5"/>
    <w:rsid w:val="0AAC772E"/>
    <w:rsid w:val="0AB13449"/>
    <w:rsid w:val="0AB43BFA"/>
    <w:rsid w:val="0ADA139A"/>
    <w:rsid w:val="0B1451F3"/>
    <w:rsid w:val="0BB26426"/>
    <w:rsid w:val="0C062FC4"/>
    <w:rsid w:val="0C0762B5"/>
    <w:rsid w:val="0C1C4B33"/>
    <w:rsid w:val="0C400547"/>
    <w:rsid w:val="0C431FF1"/>
    <w:rsid w:val="0C4570BF"/>
    <w:rsid w:val="0C504EC8"/>
    <w:rsid w:val="0C651943"/>
    <w:rsid w:val="0CE2148A"/>
    <w:rsid w:val="0CFB464A"/>
    <w:rsid w:val="0D2838E9"/>
    <w:rsid w:val="0D496ECE"/>
    <w:rsid w:val="0D721784"/>
    <w:rsid w:val="0DB855AF"/>
    <w:rsid w:val="0DE76580"/>
    <w:rsid w:val="0DF46957"/>
    <w:rsid w:val="0E014EB5"/>
    <w:rsid w:val="0E0E5067"/>
    <w:rsid w:val="0E1E59A0"/>
    <w:rsid w:val="0F0A4692"/>
    <w:rsid w:val="0F1B55AB"/>
    <w:rsid w:val="0F5129A6"/>
    <w:rsid w:val="0F991D82"/>
    <w:rsid w:val="0FC54B06"/>
    <w:rsid w:val="100D05A3"/>
    <w:rsid w:val="109E393F"/>
    <w:rsid w:val="10B36938"/>
    <w:rsid w:val="1108349A"/>
    <w:rsid w:val="11385EFC"/>
    <w:rsid w:val="113B2E3B"/>
    <w:rsid w:val="115074F2"/>
    <w:rsid w:val="11E25802"/>
    <w:rsid w:val="11EF43E6"/>
    <w:rsid w:val="120059F1"/>
    <w:rsid w:val="1201016C"/>
    <w:rsid w:val="12D73006"/>
    <w:rsid w:val="13144856"/>
    <w:rsid w:val="133F6192"/>
    <w:rsid w:val="136C7E1C"/>
    <w:rsid w:val="13FB0215"/>
    <w:rsid w:val="141D5415"/>
    <w:rsid w:val="14647BD7"/>
    <w:rsid w:val="148B19A3"/>
    <w:rsid w:val="149D702E"/>
    <w:rsid w:val="14E94743"/>
    <w:rsid w:val="14EC5D3F"/>
    <w:rsid w:val="15100DD9"/>
    <w:rsid w:val="15234134"/>
    <w:rsid w:val="152F52A0"/>
    <w:rsid w:val="1539086A"/>
    <w:rsid w:val="15491562"/>
    <w:rsid w:val="158462B0"/>
    <w:rsid w:val="15AA5D71"/>
    <w:rsid w:val="161066C7"/>
    <w:rsid w:val="1616617F"/>
    <w:rsid w:val="164C5E1E"/>
    <w:rsid w:val="16635E6B"/>
    <w:rsid w:val="166B2E1D"/>
    <w:rsid w:val="16A71441"/>
    <w:rsid w:val="16B403A2"/>
    <w:rsid w:val="16B728FC"/>
    <w:rsid w:val="17612E9D"/>
    <w:rsid w:val="17643E98"/>
    <w:rsid w:val="178F33E3"/>
    <w:rsid w:val="17A44AB7"/>
    <w:rsid w:val="180066DF"/>
    <w:rsid w:val="182273B0"/>
    <w:rsid w:val="183C7C65"/>
    <w:rsid w:val="18614079"/>
    <w:rsid w:val="18811B27"/>
    <w:rsid w:val="18C555A3"/>
    <w:rsid w:val="18E328BC"/>
    <w:rsid w:val="190D6214"/>
    <w:rsid w:val="192D412A"/>
    <w:rsid w:val="192F6F78"/>
    <w:rsid w:val="193E0531"/>
    <w:rsid w:val="194204CC"/>
    <w:rsid w:val="19792048"/>
    <w:rsid w:val="19817447"/>
    <w:rsid w:val="198A39FB"/>
    <w:rsid w:val="19913286"/>
    <w:rsid w:val="199534ED"/>
    <w:rsid w:val="1A0A2069"/>
    <w:rsid w:val="1A1E0F33"/>
    <w:rsid w:val="1A2D65BE"/>
    <w:rsid w:val="1A5C5A95"/>
    <w:rsid w:val="1AA83FF9"/>
    <w:rsid w:val="1AEC6D47"/>
    <w:rsid w:val="1AFD5E10"/>
    <w:rsid w:val="1B020B32"/>
    <w:rsid w:val="1B11113B"/>
    <w:rsid w:val="1B2815DE"/>
    <w:rsid w:val="1B3707F6"/>
    <w:rsid w:val="1B3C38B6"/>
    <w:rsid w:val="1B4D4CF2"/>
    <w:rsid w:val="1BA34DBA"/>
    <w:rsid w:val="1BB66B2D"/>
    <w:rsid w:val="1BC14EBF"/>
    <w:rsid w:val="1BD37C4D"/>
    <w:rsid w:val="1BD52B30"/>
    <w:rsid w:val="1C040707"/>
    <w:rsid w:val="1C1F1523"/>
    <w:rsid w:val="1C3773D9"/>
    <w:rsid w:val="1C5952D7"/>
    <w:rsid w:val="1C7836C6"/>
    <w:rsid w:val="1CBE7CC3"/>
    <w:rsid w:val="1CE24C1D"/>
    <w:rsid w:val="1CE91EA2"/>
    <w:rsid w:val="1D015916"/>
    <w:rsid w:val="1D2C127D"/>
    <w:rsid w:val="1D3E1029"/>
    <w:rsid w:val="1D607949"/>
    <w:rsid w:val="1DD82F15"/>
    <w:rsid w:val="1E2F6605"/>
    <w:rsid w:val="1EE97C5D"/>
    <w:rsid w:val="1F3D4B0C"/>
    <w:rsid w:val="1F531232"/>
    <w:rsid w:val="1F5E015E"/>
    <w:rsid w:val="1F7227C1"/>
    <w:rsid w:val="1FB53AD3"/>
    <w:rsid w:val="1FB7632E"/>
    <w:rsid w:val="1FBF257A"/>
    <w:rsid w:val="1FCB58F7"/>
    <w:rsid w:val="1FDD2E84"/>
    <w:rsid w:val="1FE61C60"/>
    <w:rsid w:val="1FEC7DA9"/>
    <w:rsid w:val="1FED79D3"/>
    <w:rsid w:val="20237B13"/>
    <w:rsid w:val="20536810"/>
    <w:rsid w:val="20793739"/>
    <w:rsid w:val="20990558"/>
    <w:rsid w:val="209B06C2"/>
    <w:rsid w:val="20A430AA"/>
    <w:rsid w:val="20D71052"/>
    <w:rsid w:val="20DD1D47"/>
    <w:rsid w:val="212E54F3"/>
    <w:rsid w:val="213C6A37"/>
    <w:rsid w:val="21652559"/>
    <w:rsid w:val="21830171"/>
    <w:rsid w:val="21C3199B"/>
    <w:rsid w:val="21E53A41"/>
    <w:rsid w:val="220F0EB1"/>
    <w:rsid w:val="225605CF"/>
    <w:rsid w:val="227F4565"/>
    <w:rsid w:val="228F4932"/>
    <w:rsid w:val="23300EBD"/>
    <w:rsid w:val="234F4D12"/>
    <w:rsid w:val="237C1CC2"/>
    <w:rsid w:val="238766C2"/>
    <w:rsid w:val="23A96CDF"/>
    <w:rsid w:val="23AE6E9A"/>
    <w:rsid w:val="23D47514"/>
    <w:rsid w:val="23FC54B1"/>
    <w:rsid w:val="241D561A"/>
    <w:rsid w:val="24514A33"/>
    <w:rsid w:val="24CD24C9"/>
    <w:rsid w:val="24FD2120"/>
    <w:rsid w:val="254E7E9D"/>
    <w:rsid w:val="257C54AB"/>
    <w:rsid w:val="259339BD"/>
    <w:rsid w:val="25B95209"/>
    <w:rsid w:val="25E94388"/>
    <w:rsid w:val="26041202"/>
    <w:rsid w:val="27111928"/>
    <w:rsid w:val="274869FA"/>
    <w:rsid w:val="27602A8D"/>
    <w:rsid w:val="278F5F71"/>
    <w:rsid w:val="27B86702"/>
    <w:rsid w:val="27CA7D66"/>
    <w:rsid w:val="27D65DCA"/>
    <w:rsid w:val="27E151DA"/>
    <w:rsid w:val="280E79F1"/>
    <w:rsid w:val="289A7FFA"/>
    <w:rsid w:val="290077A0"/>
    <w:rsid w:val="29093900"/>
    <w:rsid w:val="293314A5"/>
    <w:rsid w:val="29D75024"/>
    <w:rsid w:val="2A031EC6"/>
    <w:rsid w:val="2A0B59F7"/>
    <w:rsid w:val="2A1B574B"/>
    <w:rsid w:val="2A22772C"/>
    <w:rsid w:val="2A5651B2"/>
    <w:rsid w:val="2A5758FF"/>
    <w:rsid w:val="2A5C4B7A"/>
    <w:rsid w:val="2A842708"/>
    <w:rsid w:val="2A8656CC"/>
    <w:rsid w:val="2ACD15FF"/>
    <w:rsid w:val="2AE07B1E"/>
    <w:rsid w:val="2AEC555A"/>
    <w:rsid w:val="2B1476E4"/>
    <w:rsid w:val="2B1F1875"/>
    <w:rsid w:val="2B430A89"/>
    <w:rsid w:val="2B513EF6"/>
    <w:rsid w:val="2B79050A"/>
    <w:rsid w:val="2B841685"/>
    <w:rsid w:val="2C396DEB"/>
    <w:rsid w:val="2CAC5F09"/>
    <w:rsid w:val="2CB164C6"/>
    <w:rsid w:val="2CE341B5"/>
    <w:rsid w:val="2D0F4CEA"/>
    <w:rsid w:val="2D126F7B"/>
    <w:rsid w:val="2D64279F"/>
    <w:rsid w:val="2D714080"/>
    <w:rsid w:val="2D774050"/>
    <w:rsid w:val="2DC162A7"/>
    <w:rsid w:val="2E002176"/>
    <w:rsid w:val="2E0224BC"/>
    <w:rsid w:val="2E794614"/>
    <w:rsid w:val="2E9E0C07"/>
    <w:rsid w:val="2EAF5BEE"/>
    <w:rsid w:val="2EB52A51"/>
    <w:rsid w:val="2EC402AC"/>
    <w:rsid w:val="2F3A64A6"/>
    <w:rsid w:val="2F5221AF"/>
    <w:rsid w:val="2F5C431F"/>
    <w:rsid w:val="2F824B22"/>
    <w:rsid w:val="2FA70E8B"/>
    <w:rsid w:val="2FE460A5"/>
    <w:rsid w:val="2FE516C8"/>
    <w:rsid w:val="300825AA"/>
    <w:rsid w:val="300B5F89"/>
    <w:rsid w:val="30176B4C"/>
    <w:rsid w:val="306D4A7B"/>
    <w:rsid w:val="30874491"/>
    <w:rsid w:val="308903F2"/>
    <w:rsid w:val="30945DF0"/>
    <w:rsid w:val="30C27FF9"/>
    <w:rsid w:val="30D5136F"/>
    <w:rsid w:val="30DD4EA3"/>
    <w:rsid w:val="315D0D70"/>
    <w:rsid w:val="31702112"/>
    <w:rsid w:val="31804E46"/>
    <w:rsid w:val="31945D37"/>
    <w:rsid w:val="31C80ADC"/>
    <w:rsid w:val="31D90DA3"/>
    <w:rsid w:val="31D97E8D"/>
    <w:rsid w:val="31E77A0B"/>
    <w:rsid w:val="31F53827"/>
    <w:rsid w:val="320F5144"/>
    <w:rsid w:val="32670783"/>
    <w:rsid w:val="329F2F2E"/>
    <w:rsid w:val="32A84EA5"/>
    <w:rsid w:val="32AA059C"/>
    <w:rsid w:val="32BE381D"/>
    <w:rsid w:val="32D86073"/>
    <w:rsid w:val="33006057"/>
    <w:rsid w:val="335D5CBB"/>
    <w:rsid w:val="336E5738"/>
    <w:rsid w:val="3399495E"/>
    <w:rsid w:val="33F33AC7"/>
    <w:rsid w:val="33F52077"/>
    <w:rsid w:val="33FE3A7D"/>
    <w:rsid w:val="341840B2"/>
    <w:rsid w:val="34312524"/>
    <w:rsid w:val="343342CF"/>
    <w:rsid w:val="343B14C8"/>
    <w:rsid w:val="34652D2B"/>
    <w:rsid w:val="3481726D"/>
    <w:rsid w:val="349A5F7A"/>
    <w:rsid w:val="34A70AC0"/>
    <w:rsid w:val="351D0405"/>
    <w:rsid w:val="35495CCE"/>
    <w:rsid w:val="359729AF"/>
    <w:rsid w:val="35DE6132"/>
    <w:rsid w:val="35F31FFE"/>
    <w:rsid w:val="360E0F89"/>
    <w:rsid w:val="362F32A5"/>
    <w:rsid w:val="36BC6B92"/>
    <w:rsid w:val="37257B1F"/>
    <w:rsid w:val="37386E8F"/>
    <w:rsid w:val="377269C0"/>
    <w:rsid w:val="37782032"/>
    <w:rsid w:val="37E9244E"/>
    <w:rsid w:val="38053595"/>
    <w:rsid w:val="38237965"/>
    <w:rsid w:val="38454411"/>
    <w:rsid w:val="38616CC5"/>
    <w:rsid w:val="38B110D2"/>
    <w:rsid w:val="38C26299"/>
    <w:rsid w:val="38C90792"/>
    <w:rsid w:val="38CA0C17"/>
    <w:rsid w:val="38ED0651"/>
    <w:rsid w:val="39304449"/>
    <w:rsid w:val="394F4129"/>
    <w:rsid w:val="396B7401"/>
    <w:rsid w:val="399B006D"/>
    <w:rsid w:val="39CE53E8"/>
    <w:rsid w:val="3A0E6F55"/>
    <w:rsid w:val="3A252DF6"/>
    <w:rsid w:val="3A8853C6"/>
    <w:rsid w:val="3ABF3E24"/>
    <w:rsid w:val="3AFB3387"/>
    <w:rsid w:val="3B336069"/>
    <w:rsid w:val="3B4E6FE2"/>
    <w:rsid w:val="3B7A0F94"/>
    <w:rsid w:val="3B9B32A9"/>
    <w:rsid w:val="3BB62604"/>
    <w:rsid w:val="3BCB3AA4"/>
    <w:rsid w:val="3BD97DD5"/>
    <w:rsid w:val="3C577C18"/>
    <w:rsid w:val="3C896ABF"/>
    <w:rsid w:val="3CA52AB0"/>
    <w:rsid w:val="3CB76738"/>
    <w:rsid w:val="3CF70499"/>
    <w:rsid w:val="3D1076FF"/>
    <w:rsid w:val="3D867008"/>
    <w:rsid w:val="3DC5430E"/>
    <w:rsid w:val="3E32762F"/>
    <w:rsid w:val="3E7F3757"/>
    <w:rsid w:val="3E9A097A"/>
    <w:rsid w:val="3EAB6569"/>
    <w:rsid w:val="3EF84ABA"/>
    <w:rsid w:val="3F795697"/>
    <w:rsid w:val="3FA147B7"/>
    <w:rsid w:val="3FBB7A3C"/>
    <w:rsid w:val="3FD36F7F"/>
    <w:rsid w:val="3FDC7929"/>
    <w:rsid w:val="3FEF088B"/>
    <w:rsid w:val="40594CF5"/>
    <w:rsid w:val="40857792"/>
    <w:rsid w:val="40C84A11"/>
    <w:rsid w:val="40F072C8"/>
    <w:rsid w:val="41011FB2"/>
    <w:rsid w:val="41041737"/>
    <w:rsid w:val="413D15EE"/>
    <w:rsid w:val="414F57DE"/>
    <w:rsid w:val="417425B1"/>
    <w:rsid w:val="419E0E8C"/>
    <w:rsid w:val="420C299B"/>
    <w:rsid w:val="42361CF7"/>
    <w:rsid w:val="42BE7321"/>
    <w:rsid w:val="42F54FC4"/>
    <w:rsid w:val="42F7782E"/>
    <w:rsid w:val="43450BC6"/>
    <w:rsid w:val="43FA024E"/>
    <w:rsid w:val="4414222F"/>
    <w:rsid w:val="4419543B"/>
    <w:rsid w:val="445A70CC"/>
    <w:rsid w:val="4495346C"/>
    <w:rsid w:val="44CF6320"/>
    <w:rsid w:val="45373B29"/>
    <w:rsid w:val="453D1507"/>
    <w:rsid w:val="45673ECA"/>
    <w:rsid w:val="45A3252B"/>
    <w:rsid w:val="45B975D6"/>
    <w:rsid w:val="46043A3A"/>
    <w:rsid w:val="46680A23"/>
    <w:rsid w:val="46BB5359"/>
    <w:rsid w:val="46CF5B55"/>
    <w:rsid w:val="46D82575"/>
    <w:rsid w:val="470622F3"/>
    <w:rsid w:val="477F7885"/>
    <w:rsid w:val="47C912EF"/>
    <w:rsid w:val="481A2280"/>
    <w:rsid w:val="48940F4A"/>
    <w:rsid w:val="48B220AC"/>
    <w:rsid w:val="48E24373"/>
    <w:rsid w:val="48ED561D"/>
    <w:rsid w:val="48EE48B5"/>
    <w:rsid w:val="496322F6"/>
    <w:rsid w:val="496D6DD0"/>
    <w:rsid w:val="49A01722"/>
    <w:rsid w:val="49B9391A"/>
    <w:rsid w:val="49BC10D4"/>
    <w:rsid w:val="49F45D6C"/>
    <w:rsid w:val="4A15490D"/>
    <w:rsid w:val="4A3507CD"/>
    <w:rsid w:val="4A500C79"/>
    <w:rsid w:val="4A8F46C2"/>
    <w:rsid w:val="4AA472A8"/>
    <w:rsid w:val="4AA76C66"/>
    <w:rsid w:val="4B1B79A8"/>
    <w:rsid w:val="4B1C546C"/>
    <w:rsid w:val="4B3509FE"/>
    <w:rsid w:val="4B3B3C8F"/>
    <w:rsid w:val="4B67311D"/>
    <w:rsid w:val="4BF11D81"/>
    <w:rsid w:val="4C7435EB"/>
    <w:rsid w:val="4C7635A7"/>
    <w:rsid w:val="4D273ABC"/>
    <w:rsid w:val="4D5465D5"/>
    <w:rsid w:val="4DF745A7"/>
    <w:rsid w:val="4E320FF5"/>
    <w:rsid w:val="4E9E2C6B"/>
    <w:rsid w:val="4EC873CB"/>
    <w:rsid w:val="4EE471FB"/>
    <w:rsid w:val="4F105E40"/>
    <w:rsid w:val="4F4F74F5"/>
    <w:rsid w:val="4F6423DC"/>
    <w:rsid w:val="4F8374D1"/>
    <w:rsid w:val="4FCA73E1"/>
    <w:rsid w:val="4FEA0F8C"/>
    <w:rsid w:val="50123CF7"/>
    <w:rsid w:val="502B562B"/>
    <w:rsid w:val="506D5E3F"/>
    <w:rsid w:val="507D1D57"/>
    <w:rsid w:val="50822CAC"/>
    <w:rsid w:val="50B94D15"/>
    <w:rsid w:val="50CA4012"/>
    <w:rsid w:val="50CB29F7"/>
    <w:rsid w:val="50D95096"/>
    <w:rsid w:val="50ED48C6"/>
    <w:rsid w:val="51266B8F"/>
    <w:rsid w:val="51324E9A"/>
    <w:rsid w:val="519E067A"/>
    <w:rsid w:val="51B81009"/>
    <w:rsid w:val="51E55019"/>
    <w:rsid w:val="52265EE3"/>
    <w:rsid w:val="523130E4"/>
    <w:rsid w:val="5247225E"/>
    <w:rsid w:val="526A053C"/>
    <w:rsid w:val="52D143E5"/>
    <w:rsid w:val="52F96D0B"/>
    <w:rsid w:val="534831E1"/>
    <w:rsid w:val="539A3564"/>
    <w:rsid w:val="53DB6959"/>
    <w:rsid w:val="54067EF4"/>
    <w:rsid w:val="541C65FA"/>
    <w:rsid w:val="541E12F3"/>
    <w:rsid w:val="54572E45"/>
    <w:rsid w:val="548820CC"/>
    <w:rsid w:val="548C7945"/>
    <w:rsid w:val="548E28C1"/>
    <w:rsid w:val="54BE0D52"/>
    <w:rsid w:val="54D261BC"/>
    <w:rsid w:val="551914B0"/>
    <w:rsid w:val="55BF79E6"/>
    <w:rsid w:val="55E05C9F"/>
    <w:rsid w:val="55EE4249"/>
    <w:rsid w:val="560819D8"/>
    <w:rsid w:val="56D74DC2"/>
    <w:rsid w:val="57582597"/>
    <w:rsid w:val="57A51B75"/>
    <w:rsid w:val="57F93B63"/>
    <w:rsid w:val="57FF2DD3"/>
    <w:rsid w:val="58150CE7"/>
    <w:rsid w:val="58262525"/>
    <w:rsid w:val="58591F7E"/>
    <w:rsid w:val="58620650"/>
    <w:rsid w:val="588872C2"/>
    <w:rsid w:val="588C17DC"/>
    <w:rsid w:val="58D04725"/>
    <w:rsid w:val="58D81172"/>
    <w:rsid w:val="58EE23F3"/>
    <w:rsid w:val="590939BA"/>
    <w:rsid w:val="59547AB0"/>
    <w:rsid w:val="596F3DA2"/>
    <w:rsid w:val="59A170BC"/>
    <w:rsid w:val="59E24540"/>
    <w:rsid w:val="5A0D2A1D"/>
    <w:rsid w:val="5A3362BC"/>
    <w:rsid w:val="5B157460"/>
    <w:rsid w:val="5BDE49CC"/>
    <w:rsid w:val="5BE34E9D"/>
    <w:rsid w:val="5BE83CC9"/>
    <w:rsid w:val="5C087339"/>
    <w:rsid w:val="5C1012CF"/>
    <w:rsid w:val="5C4E1AD1"/>
    <w:rsid w:val="5C725CA2"/>
    <w:rsid w:val="5C7E3CDC"/>
    <w:rsid w:val="5CB82670"/>
    <w:rsid w:val="5CC32D71"/>
    <w:rsid w:val="5CDA3940"/>
    <w:rsid w:val="5D025FE4"/>
    <w:rsid w:val="5D166995"/>
    <w:rsid w:val="5D5B760E"/>
    <w:rsid w:val="5D5F2D4B"/>
    <w:rsid w:val="5DFB3385"/>
    <w:rsid w:val="5DFE2B3D"/>
    <w:rsid w:val="5E042C41"/>
    <w:rsid w:val="5E171F41"/>
    <w:rsid w:val="5F0960FE"/>
    <w:rsid w:val="5F585BB3"/>
    <w:rsid w:val="6023683D"/>
    <w:rsid w:val="602949F9"/>
    <w:rsid w:val="60345588"/>
    <w:rsid w:val="606D46A4"/>
    <w:rsid w:val="60711874"/>
    <w:rsid w:val="611B6BCF"/>
    <w:rsid w:val="613F0C45"/>
    <w:rsid w:val="61503EB5"/>
    <w:rsid w:val="61893FD4"/>
    <w:rsid w:val="61BB3730"/>
    <w:rsid w:val="61E7659B"/>
    <w:rsid w:val="631270A4"/>
    <w:rsid w:val="63333233"/>
    <w:rsid w:val="637D4186"/>
    <w:rsid w:val="63C630D8"/>
    <w:rsid w:val="63EA7CD3"/>
    <w:rsid w:val="641E0B16"/>
    <w:rsid w:val="648D24A3"/>
    <w:rsid w:val="64B667C0"/>
    <w:rsid w:val="64BC1C85"/>
    <w:rsid w:val="64CD2C30"/>
    <w:rsid w:val="64CF00A3"/>
    <w:rsid w:val="65082F5B"/>
    <w:rsid w:val="65202184"/>
    <w:rsid w:val="652A1B7D"/>
    <w:rsid w:val="66021C38"/>
    <w:rsid w:val="66304C27"/>
    <w:rsid w:val="66416FFD"/>
    <w:rsid w:val="666A54E5"/>
    <w:rsid w:val="66886488"/>
    <w:rsid w:val="66A47E76"/>
    <w:rsid w:val="66B15FE7"/>
    <w:rsid w:val="66B302E9"/>
    <w:rsid w:val="66F63AD6"/>
    <w:rsid w:val="66F8157C"/>
    <w:rsid w:val="66FF664D"/>
    <w:rsid w:val="671A3A69"/>
    <w:rsid w:val="6746366A"/>
    <w:rsid w:val="675F139A"/>
    <w:rsid w:val="676D5DD1"/>
    <w:rsid w:val="6772780F"/>
    <w:rsid w:val="677C6388"/>
    <w:rsid w:val="67BB3BE6"/>
    <w:rsid w:val="67E27024"/>
    <w:rsid w:val="68AA1EC4"/>
    <w:rsid w:val="68BF145B"/>
    <w:rsid w:val="69445818"/>
    <w:rsid w:val="696134D2"/>
    <w:rsid w:val="696E79D1"/>
    <w:rsid w:val="699065C7"/>
    <w:rsid w:val="6990789D"/>
    <w:rsid w:val="6A055E66"/>
    <w:rsid w:val="6A330925"/>
    <w:rsid w:val="6A4F50EA"/>
    <w:rsid w:val="6AEB6E9D"/>
    <w:rsid w:val="6B4446C1"/>
    <w:rsid w:val="6B601449"/>
    <w:rsid w:val="6B814324"/>
    <w:rsid w:val="6C3D0A4B"/>
    <w:rsid w:val="6C8B16A0"/>
    <w:rsid w:val="6D101B82"/>
    <w:rsid w:val="6DBE28A4"/>
    <w:rsid w:val="6DC71AA8"/>
    <w:rsid w:val="6DED62B8"/>
    <w:rsid w:val="6E535636"/>
    <w:rsid w:val="6E6B736D"/>
    <w:rsid w:val="6E98746F"/>
    <w:rsid w:val="6ECF3A79"/>
    <w:rsid w:val="6EF50FC4"/>
    <w:rsid w:val="6F267557"/>
    <w:rsid w:val="6F4B1FED"/>
    <w:rsid w:val="6FF9497E"/>
    <w:rsid w:val="702A6AB9"/>
    <w:rsid w:val="7031481A"/>
    <w:rsid w:val="70321C51"/>
    <w:rsid w:val="713E428C"/>
    <w:rsid w:val="71402272"/>
    <w:rsid w:val="714E0A98"/>
    <w:rsid w:val="71816D54"/>
    <w:rsid w:val="71CD3A73"/>
    <w:rsid w:val="7235201C"/>
    <w:rsid w:val="724860F1"/>
    <w:rsid w:val="72687304"/>
    <w:rsid w:val="73664A65"/>
    <w:rsid w:val="73773E5B"/>
    <w:rsid w:val="73787740"/>
    <w:rsid w:val="73E057AA"/>
    <w:rsid w:val="73EF2AAE"/>
    <w:rsid w:val="741610E8"/>
    <w:rsid w:val="746B1B8A"/>
    <w:rsid w:val="747F5023"/>
    <w:rsid w:val="74874E1A"/>
    <w:rsid w:val="74934A05"/>
    <w:rsid w:val="74C05C67"/>
    <w:rsid w:val="74FA3310"/>
    <w:rsid w:val="75226039"/>
    <w:rsid w:val="7525476C"/>
    <w:rsid w:val="75353C59"/>
    <w:rsid w:val="753711E5"/>
    <w:rsid w:val="755C0AF6"/>
    <w:rsid w:val="75801627"/>
    <w:rsid w:val="75A33B64"/>
    <w:rsid w:val="75E637CF"/>
    <w:rsid w:val="75EB07A8"/>
    <w:rsid w:val="75F41037"/>
    <w:rsid w:val="7602724E"/>
    <w:rsid w:val="761D17EB"/>
    <w:rsid w:val="767159DF"/>
    <w:rsid w:val="76763423"/>
    <w:rsid w:val="7677359F"/>
    <w:rsid w:val="768F1380"/>
    <w:rsid w:val="76A81F2A"/>
    <w:rsid w:val="76A90F8B"/>
    <w:rsid w:val="76B5524A"/>
    <w:rsid w:val="76FE1E9E"/>
    <w:rsid w:val="771F346F"/>
    <w:rsid w:val="773834F1"/>
    <w:rsid w:val="775A51DF"/>
    <w:rsid w:val="775C0A39"/>
    <w:rsid w:val="77D83E0B"/>
    <w:rsid w:val="77F00F65"/>
    <w:rsid w:val="77F7731E"/>
    <w:rsid w:val="7814419A"/>
    <w:rsid w:val="78630C0E"/>
    <w:rsid w:val="78AC2607"/>
    <w:rsid w:val="78C83B12"/>
    <w:rsid w:val="791C2D35"/>
    <w:rsid w:val="7947119D"/>
    <w:rsid w:val="794E1D1F"/>
    <w:rsid w:val="79D65DAD"/>
    <w:rsid w:val="79FF0760"/>
    <w:rsid w:val="7A355238"/>
    <w:rsid w:val="7A437213"/>
    <w:rsid w:val="7A7D77A0"/>
    <w:rsid w:val="7AA3485B"/>
    <w:rsid w:val="7AD45558"/>
    <w:rsid w:val="7B184070"/>
    <w:rsid w:val="7B4F799C"/>
    <w:rsid w:val="7B500105"/>
    <w:rsid w:val="7B595955"/>
    <w:rsid w:val="7B7000B5"/>
    <w:rsid w:val="7C056595"/>
    <w:rsid w:val="7C3802AD"/>
    <w:rsid w:val="7C86469A"/>
    <w:rsid w:val="7C8F5EEF"/>
    <w:rsid w:val="7CB00242"/>
    <w:rsid w:val="7CB65C7E"/>
    <w:rsid w:val="7CE22CA1"/>
    <w:rsid w:val="7CF5280C"/>
    <w:rsid w:val="7D030E79"/>
    <w:rsid w:val="7D0975FF"/>
    <w:rsid w:val="7D2E5370"/>
    <w:rsid w:val="7D564EA9"/>
    <w:rsid w:val="7D6B7575"/>
    <w:rsid w:val="7DB34E43"/>
    <w:rsid w:val="7DB46FD0"/>
    <w:rsid w:val="7DD47CF2"/>
    <w:rsid w:val="7E522C3C"/>
    <w:rsid w:val="7E92555F"/>
    <w:rsid w:val="7E9851C7"/>
    <w:rsid w:val="7ED86A6C"/>
    <w:rsid w:val="7EEA51D6"/>
    <w:rsid w:val="7EF9782E"/>
    <w:rsid w:val="7F1D6B1B"/>
    <w:rsid w:val="7F5841D0"/>
    <w:rsid w:val="7FBD75A3"/>
    <w:rsid w:val="7FE11589"/>
    <w:rsid w:val="7FFC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0B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qFormat="1"/>
    <w:lsdException w:name="header" w:semiHidden="0" w:qFormat="1"/>
    <w:lsdException w:name="footer" w:semiHidden="0" w:uiPriority="99" w:qFormat="1"/>
    <w:lsdException w:name="caption" w:uiPriority="35" w:qFormat="1"/>
    <w:lsdException w:name="footnote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footnote text"/>
    <w:basedOn w:val="a"/>
    <w:link w:val="Char4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9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ad">
    <w:name w:val="footnote reference"/>
    <w:basedOn w:val="a0"/>
    <w:unhideWhenUsed/>
    <w:qFormat/>
    <w:rPr>
      <w:vertAlign w:val="superscript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Cs w:val="2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2">
    <w:name w:val="无间隔1"/>
    <w:link w:val="Char6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Cs/>
      <w:kern w:val="2"/>
      <w:sz w:val="24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3">
    <w:name w:val="副标题 Char"/>
    <w:basedOn w:val="a0"/>
    <w:link w:val="a7"/>
    <w:uiPriority w:val="11"/>
    <w:qFormat/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10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hAnsi="Calibri"/>
      <w:bCs/>
      <w:kern w:val="2"/>
      <w:sz w:val="24"/>
      <w:szCs w:val="32"/>
    </w:rPr>
  </w:style>
  <w:style w:type="character" w:customStyle="1" w:styleId="Char4">
    <w:name w:val="脚注文本 Char"/>
    <w:basedOn w:val="a0"/>
    <w:link w:val="a8"/>
    <w:semiHidden/>
    <w:qFormat/>
    <w:rPr>
      <w:rFonts w:ascii="Calibri" w:eastAsia="宋体" w:hAnsi="Calibri"/>
      <w:kern w:val="2"/>
      <w:sz w:val="18"/>
      <w:szCs w:val="18"/>
    </w:rPr>
  </w:style>
  <w:style w:type="character" w:customStyle="1" w:styleId="Char6">
    <w:name w:val="无间隔 Char"/>
    <w:basedOn w:val="a0"/>
    <w:link w:val="12"/>
    <w:uiPriority w:val="1"/>
    <w:qFormat/>
    <w:rPr>
      <w:rFonts w:ascii="Calibri" w:eastAsia="宋体" w:hAnsi="Calibri"/>
      <w:sz w:val="22"/>
      <w:szCs w:val="22"/>
    </w:r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semiHidden/>
    <w:qFormat/>
    <w:rPr>
      <w:rFonts w:ascii="宋体" w:hAnsi="Calibri"/>
      <w:kern w:val="2"/>
      <w:sz w:val="18"/>
      <w:szCs w:val="18"/>
    </w:rPr>
  </w:style>
  <w:style w:type="paragraph" w:customStyle="1" w:styleId="af">
    <w:name w:val="表头样式"/>
    <w:basedOn w:val="a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kern w:val="0"/>
      <w:szCs w:val="21"/>
    </w:rPr>
  </w:style>
  <w:style w:type="paragraph" w:customStyle="1" w:styleId="af0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/>
      <w:kern w:val="0"/>
      <w:szCs w:val="21"/>
    </w:rPr>
  </w:style>
  <w:style w:type="paragraph" w:customStyle="1" w:styleId="4">
    <w:name w:val="列出段落4"/>
    <w:basedOn w:val="a"/>
    <w:uiPriority w:val="99"/>
    <w:unhideWhenUsed/>
    <w:qFormat/>
    <w:pPr>
      <w:ind w:firstLineChars="200" w:firstLine="420"/>
    </w:pPr>
  </w:style>
  <w:style w:type="paragraph" w:customStyle="1" w:styleId="5">
    <w:name w:val="列出段落5"/>
    <w:basedOn w:val="a"/>
    <w:uiPriority w:val="99"/>
    <w:unhideWhenUsed/>
    <w:qFormat/>
    <w:pPr>
      <w:ind w:firstLineChars="200" w:firstLine="420"/>
    </w:pPr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TOC">
    <w:name w:val="TOC Heading"/>
    <w:basedOn w:val="1"/>
    <w:next w:val="a"/>
    <w:uiPriority w:val="39"/>
    <w:semiHidden/>
    <w:unhideWhenUsed/>
    <w:qFormat/>
    <w:rsid w:val="004B1FD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character" w:styleId="af2">
    <w:name w:val="annotation reference"/>
    <w:basedOn w:val="a0"/>
    <w:semiHidden/>
    <w:unhideWhenUsed/>
    <w:rsid w:val="00FA0A10"/>
    <w:rPr>
      <w:sz w:val="21"/>
      <w:szCs w:val="21"/>
    </w:rPr>
  </w:style>
  <w:style w:type="paragraph" w:styleId="af3">
    <w:name w:val="annotation text"/>
    <w:basedOn w:val="a"/>
    <w:link w:val="Char7"/>
    <w:unhideWhenUsed/>
    <w:rsid w:val="00FA0A10"/>
    <w:pPr>
      <w:jc w:val="left"/>
    </w:pPr>
  </w:style>
  <w:style w:type="character" w:customStyle="1" w:styleId="Char7">
    <w:name w:val="批注文字 Char"/>
    <w:basedOn w:val="a0"/>
    <w:link w:val="af3"/>
    <w:rsid w:val="00FA0A10"/>
    <w:rPr>
      <w:rFonts w:ascii="Calibri" w:hAnsi="Calibri"/>
      <w:kern w:val="2"/>
      <w:sz w:val="21"/>
      <w:szCs w:val="22"/>
    </w:rPr>
  </w:style>
  <w:style w:type="paragraph" w:styleId="af4">
    <w:name w:val="annotation subject"/>
    <w:basedOn w:val="af3"/>
    <w:next w:val="af3"/>
    <w:link w:val="Char8"/>
    <w:semiHidden/>
    <w:unhideWhenUsed/>
    <w:rsid w:val="00FA0A10"/>
    <w:rPr>
      <w:b/>
      <w:bCs/>
    </w:rPr>
  </w:style>
  <w:style w:type="character" w:customStyle="1" w:styleId="Char8">
    <w:name w:val="批注主题 Char"/>
    <w:basedOn w:val="Char7"/>
    <w:link w:val="af4"/>
    <w:semiHidden/>
    <w:rsid w:val="00FA0A10"/>
    <w:rPr>
      <w:rFonts w:ascii="Calibri" w:hAnsi="Calibr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qFormat="1"/>
    <w:lsdException w:name="header" w:semiHidden="0" w:qFormat="1"/>
    <w:lsdException w:name="footer" w:semiHidden="0" w:uiPriority="99" w:qFormat="1"/>
    <w:lsdException w:name="caption" w:uiPriority="35" w:qFormat="1"/>
    <w:lsdException w:name="footnote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footnote text"/>
    <w:basedOn w:val="a"/>
    <w:link w:val="Char4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9">
    <w:name w:val="Normal (Web)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ad">
    <w:name w:val="footnote reference"/>
    <w:basedOn w:val="a0"/>
    <w:unhideWhenUsed/>
    <w:qFormat/>
    <w:rPr>
      <w:vertAlign w:val="superscript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Cs w:val="2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2">
    <w:name w:val="无间隔1"/>
    <w:link w:val="Char6"/>
    <w:uiPriority w:val="1"/>
    <w:qFormat/>
    <w:rPr>
      <w:rFonts w:ascii="Calibri" w:hAnsi="Calibri"/>
      <w:sz w:val="22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Cs/>
      <w:kern w:val="2"/>
      <w:sz w:val="24"/>
      <w:szCs w:val="32"/>
    </w:rPr>
  </w:style>
  <w:style w:type="character" w:customStyle="1" w:styleId="Char2">
    <w:name w:val="页眉 Char"/>
    <w:basedOn w:val="a0"/>
    <w:link w:val="a6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Char3">
    <w:name w:val="副标题 Char"/>
    <w:basedOn w:val="a0"/>
    <w:link w:val="a7"/>
    <w:uiPriority w:val="11"/>
    <w:qFormat/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a"/>
    <w:uiPriority w:val="10"/>
    <w:qFormat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hAnsi="Calibri"/>
      <w:bCs/>
      <w:kern w:val="2"/>
      <w:sz w:val="24"/>
      <w:szCs w:val="32"/>
    </w:rPr>
  </w:style>
  <w:style w:type="character" w:customStyle="1" w:styleId="Char4">
    <w:name w:val="脚注文本 Char"/>
    <w:basedOn w:val="a0"/>
    <w:link w:val="a8"/>
    <w:semiHidden/>
    <w:qFormat/>
    <w:rPr>
      <w:rFonts w:ascii="Calibri" w:eastAsia="宋体" w:hAnsi="Calibri"/>
      <w:kern w:val="2"/>
      <w:sz w:val="18"/>
      <w:szCs w:val="18"/>
    </w:rPr>
  </w:style>
  <w:style w:type="character" w:customStyle="1" w:styleId="Char6">
    <w:name w:val="无间隔 Char"/>
    <w:basedOn w:val="a0"/>
    <w:link w:val="12"/>
    <w:uiPriority w:val="1"/>
    <w:qFormat/>
    <w:rPr>
      <w:rFonts w:ascii="Calibri" w:eastAsia="宋体" w:hAnsi="Calibri"/>
      <w:sz w:val="22"/>
      <w:szCs w:val="22"/>
    </w:r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semiHidden/>
    <w:qFormat/>
    <w:rPr>
      <w:rFonts w:ascii="宋体" w:hAnsi="Calibri"/>
      <w:kern w:val="2"/>
      <w:sz w:val="18"/>
      <w:szCs w:val="18"/>
    </w:rPr>
  </w:style>
  <w:style w:type="paragraph" w:customStyle="1" w:styleId="af">
    <w:name w:val="表头样式"/>
    <w:basedOn w:val="a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kern w:val="0"/>
      <w:szCs w:val="21"/>
    </w:rPr>
  </w:style>
  <w:style w:type="paragraph" w:customStyle="1" w:styleId="af0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/>
      <w:kern w:val="0"/>
      <w:szCs w:val="21"/>
    </w:rPr>
  </w:style>
  <w:style w:type="paragraph" w:customStyle="1" w:styleId="4">
    <w:name w:val="列出段落4"/>
    <w:basedOn w:val="a"/>
    <w:uiPriority w:val="99"/>
    <w:unhideWhenUsed/>
    <w:qFormat/>
    <w:pPr>
      <w:ind w:firstLineChars="200" w:firstLine="420"/>
    </w:pPr>
  </w:style>
  <w:style w:type="paragraph" w:customStyle="1" w:styleId="5">
    <w:name w:val="列出段落5"/>
    <w:basedOn w:val="a"/>
    <w:uiPriority w:val="99"/>
    <w:unhideWhenUsed/>
    <w:qFormat/>
    <w:pPr>
      <w:ind w:firstLineChars="200" w:firstLine="420"/>
    </w:pPr>
  </w:style>
  <w:style w:type="paragraph" w:styleId="af1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TOC">
    <w:name w:val="TOC Heading"/>
    <w:basedOn w:val="1"/>
    <w:next w:val="a"/>
    <w:uiPriority w:val="39"/>
    <w:semiHidden/>
    <w:unhideWhenUsed/>
    <w:qFormat/>
    <w:rsid w:val="004B1FD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character" w:styleId="af2">
    <w:name w:val="annotation reference"/>
    <w:basedOn w:val="a0"/>
    <w:semiHidden/>
    <w:unhideWhenUsed/>
    <w:rsid w:val="00FA0A10"/>
    <w:rPr>
      <w:sz w:val="21"/>
      <w:szCs w:val="21"/>
    </w:rPr>
  </w:style>
  <w:style w:type="paragraph" w:styleId="af3">
    <w:name w:val="annotation text"/>
    <w:basedOn w:val="a"/>
    <w:link w:val="Char7"/>
    <w:unhideWhenUsed/>
    <w:rsid w:val="00FA0A10"/>
    <w:pPr>
      <w:jc w:val="left"/>
    </w:pPr>
  </w:style>
  <w:style w:type="character" w:customStyle="1" w:styleId="Char7">
    <w:name w:val="批注文字 Char"/>
    <w:basedOn w:val="a0"/>
    <w:link w:val="af3"/>
    <w:rsid w:val="00FA0A10"/>
    <w:rPr>
      <w:rFonts w:ascii="Calibri" w:hAnsi="Calibri"/>
      <w:kern w:val="2"/>
      <w:sz w:val="21"/>
      <w:szCs w:val="22"/>
    </w:rPr>
  </w:style>
  <w:style w:type="paragraph" w:styleId="af4">
    <w:name w:val="annotation subject"/>
    <w:basedOn w:val="af3"/>
    <w:next w:val="af3"/>
    <w:link w:val="Char8"/>
    <w:semiHidden/>
    <w:unhideWhenUsed/>
    <w:rsid w:val="00FA0A10"/>
    <w:rPr>
      <w:b/>
      <w:bCs/>
    </w:rPr>
  </w:style>
  <w:style w:type="character" w:customStyle="1" w:styleId="Char8">
    <w:name w:val="批注主题 Char"/>
    <w:basedOn w:val="Char7"/>
    <w:link w:val="af4"/>
    <w:semiHidden/>
    <w:rsid w:val="00FA0A10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B2910B-A2BA-4931-B76E-33EE41BE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808</Words>
  <Characters>4608</Characters>
  <Application>Microsoft Office Word</Application>
  <DocSecurity>0</DocSecurity>
  <Lines>38</Lines>
  <Paragraphs>10</Paragraphs>
  <ScaleCrop>false</ScaleCrop>
  <Company>宁波方太厨具有限公司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微蒸烤设备串口通讯协议</dc:title>
  <dc:subject>v1.1.0</dc:subject>
  <dc:creator>互联开发部</dc:creator>
  <cp:lastModifiedBy>董明昊</cp:lastModifiedBy>
  <cp:revision>4</cp:revision>
  <cp:lastPrinted>2015-06-24T02:33:00Z</cp:lastPrinted>
  <dcterms:created xsi:type="dcterms:W3CDTF">2020-04-02T07:43:00Z</dcterms:created>
  <dcterms:modified xsi:type="dcterms:W3CDTF">2020-04-07T03:23:00Z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